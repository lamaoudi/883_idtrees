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69ED" w14:textId="4595A0C2" w:rsidR="005B5B8E" w:rsidRDefault="005B5B8E" w:rsidP="00953FCE">
      <w:pPr>
        <w:spacing w:line="288" w:lineRule="auto"/>
        <w:rPr>
          <w:sz w:val="21"/>
          <w:szCs w:val="21"/>
          <w:lang w:val="en-US"/>
        </w:rPr>
      </w:pPr>
    </w:p>
    <w:p w14:paraId="106A2715" w14:textId="5E085CF8" w:rsidR="005837DD" w:rsidRPr="005837DD" w:rsidRDefault="005B5B8E" w:rsidP="005837DD">
      <w:pPr>
        <w:pStyle w:val="ListParagraph"/>
        <w:numPr>
          <w:ilvl w:val="0"/>
          <w:numId w:val="9"/>
        </w:numPr>
        <w:spacing w:line="288" w:lineRule="auto"/>
        <w:ind w:left="284" w:hanging="284"/>
        <w:rPr>
          <w:rFonts w:ascii="Times" w:hAnsi="Times"/>
          <w:sz w:val="21"/>
          <w:szCs w:val="21"/>
          <w:lang w:val="en-US"/>
        </w:rPr>
      </w:pPr>
      <w:r w:rsidRPr="005837DD">
        <w:rPr>
          <w:rFonts w:ascii="Times" w:hAnsi="Times"/>
          <w:b/>
          <w:bCs/>
          <w:sz w:val="21"/>
          <w:szCs w:val="21"/>
          <w:lang w:val="en-US"/>
        </w:rPr>
        <w:t>Introduction:</w:t>
      </w:r>
      <w:r w:rsidRPr="005837DD">
        <w:rPr>
          <w:rFonts w:ascii="Times" w:hAnsi="Times"/>
          <w:sz w:val="21"/>
          <w:szCs w:val="21"/>
          <w:lang w:val="en-US"/>
        </w:rPr>
        <w:t xml:space="preserve"> </w:t>
      </w:r>
    </w:p>
    <w:p w14:paraId="33E84731" w14:textId="46273D5A" w:rsidR="005B5B8E" w:rsidRPr="00AF683B" w:rsidRDefault="00D115AD" w:rsidP="005B5B8E">
      <w:pPr>
        <w:spacing w:line="288" w:lineRule="auto"/>
        <w:rPr>
          <w:rFonts w:eastAsiaTheme="minorHAnsi"/>
          <w:sz w:val="21"/>
          <w:szCs w:val="21"/>
          <w:lang w:val="en-US"/>
        </w:rPr>
      </w:pPr>
      <w:r>
        <w:rPr>
          <w:sz w:val="21"/>
          <w:szCs w:val="21"/>
          <w:lang w:val="en-US"/>
        </w:rPr>
        <w:t>As the rate of global deforestation by human activity increases, as do its negative effects on natural ecosystems and the climate. Efforts to mitigate</w:t>
      </w:r>
      <w:r w:rsidR="008265EB">
        <w:rPr>
          <w:sz w:val="21"/>
          <w:szCs w:val="21"/>
          <w:lang w:val="en-US"/>
        </w:rPr>
        <w:t xml:space="preserve"> these</w:t>
      </w:r>
      <w:r>
        <w:rPr>
          <w:sz w:val="21"/>
          <w:szCs w:val="21"/>
          <w:lang w:val="en-US"/>
        </w:rPr>
        <w:t xml:space="preserve"> negative effects, conserve individual tree species, and maintain biodiversity all hinge on researchers’ ability to </w:t>
      </w:r>
      <w:r>
        <w:rPr>
          <w:rFonts w:eastAsiaTheme="minorHAnsi"/>
          <w:sz w:val="21"/>
          <w:szCs w:val="21"/>
          <w:lang w:val="en-US"/>
        </w:rPr>
        <w:t xml:space="preserve">quantify </w:t>
      </w:r>
      <w:r w:rsidR="008265EB">
        <w:rPr>
          <w:rFonts w:eastAsiaTheme="minorHAnsi"/>
          <w:sz w:val="21"/>
          <w:szCs w:val="21"/>
          <w:lang w:val="en-US"/>
        </w:rPr>
        <w:t xml:space="preserve">and monitor </w:t>
      </w:r>
      <w:r w:rsidR="005B5B8E" w:rsidRPr="005B5B8E">
        <w:rPr>
          <w:rFonts w:eastAsiaTheme="minorHAnsi"/>
          <w:sz w:val="21"/>
          <w:szCs w:val="21"/>
        </w:rPr>
        <w:t xml:space="preserve">the </w:t>
      </w:r>
      <w:r>
        <w:rPr>
          <w:rFonts w:eastAsiaTheme="minorHAnsi"/>
          <w:sz w:val="21"/>
          <w:szCs w:val="21"/>
          <w:lang w:val="en-US"/>
        </w:rPr>
        <w:t>density</w:t>
      </w:r>
      <w:r w:rsidR="005B5B8E" w:rsidRPr="005B5B8E">
        <w:rPr>
          <w:rFonts w:eastAsiaTheme="minorHAnsi"/>
          <w:sz w:val="21"/>
          <w:szCs w:val="21"/>
        </w:rPr>
        <w:t xml:space="preserve"> </w:t>
      </w:r>
      <w:r w:rsidR="008265EB">
        <w:rPr>
          <w:rFonts w:eastAsiaTheme="minorHAnsi"/>
          <w:sz w:val="21"/>
          <w:szCs w:val="21"/>
          <w:lang w:val="en-US"/>
        </w:rPr>
        <w:t xml:space="preserve">and distribution </w:t>
      </w:r>
      <w:r w:rsidR="005B5B8E" w:rsidRPr="005B5B8E">
        <w:rPr>
          <w:rFonts w:eastAsiaTheme="minorHAnsi"/>
          <w:sz w:val="21"/>
          <w:szCs w:val="21"/>
        </w:rPr>
        <w:t>of individual tree</w:t>
      </w:r>
      <w:r>
        <w:rPr>
          <w:rFonts w:eastAsiaTheme="minorHAnsi"/>
          <w:sz w:val="21"/>
          <w:szCs w:val="21"/>
          <w:lang w:val="en-US"/>
        </w:rPr>
        <w:t xml:space="preserve"> species </w:t>
      </w:r>
      <w:r w:rsidR="005B5B8E" w:rsidRPr="005B5B8E">
        <w:rPr>
          <w:rFonts w:eastAsiaTheme="minorHAnsi"/>
          <w:sz w:val="21"/>
          <w:szCs w:val="21"/>
        </w:rPr>
        <w:t xml:space="preserve">in </w:t>
      </w:r>
      <w:r w:rsidRPr="005B5B8E">
        <w:rPr>
          <w:rFonts w:eastAsiaTheme="minorHAnsi"/>
          <w:sz w:val="21"/>
          <w:szCs w:val="21"/>
        </w:rPr>
        <w:t>forests.</w:t>
      </w:r>
      <w:r w:rsidR="008265EB">
        <w:rPr>
          <w:rFonts w:eastAsiaTheme="minorHAnsi"/>
          <w:sz w:val="21"/>
          <w:szCs w:val="21"/>
          <w:lang w:val="en-US"/>
        </w:rPr>
        <w:t xml:space="preserve"> </w:t>
      </w:r>
      <w:r w:rsidR="005B5B8E" w:rsidRPr="005B5B8E">
        <w:rPr>
          <w:rFonts w:eastAsiaTheme="minorHAnsi"/>
          <w:sz w:val="21"/>
          <w:szCs w:val="21"/>
        </w:rPr>
        <w:t>However, collecting data on individual trees in the field is expensive</w:t>
      </w:r>
      <w:r w:rsidR="005837DD">
        <w:rPr>
          <w:rFonts w:eastAsiaTheme="minorHAnsi"/>
          <w:sz w:val="21"/>
          <w:szCs w:val="21"/>
          <w:lang w:val="en-US"/>
        </w:rPr>
        <w:t>,</w:t>
      </w:r>
      <w:r w:rsidR="005B5B8E" w:rsidRPr="005B5B8E">
        <w:rPr>
          <w:rFonts w:eastAsiaTheme="minorHAnsi"/>
          <w:sz w:val="21"/>
          <w:szCs w:val="21"/>
        </w:rPr>
        <w:t xml:space="preserve"> time consuming, </w:t>
      </w:r>
      <w:r w:rsidR="005837DD">
        <w:rPr>
          <w:rFonts w:eastAsiaTheme="minorHAnsi"/>
          <w:sz w:val="21"/>
          <w:szCs w:val="21"/>
          <w:lang w:val="en-US"/>
        </w:rPr>
        <w:t xml:space="preserve">and laborious. As a result, </w:t>
      </w:r>
      <w:r w:rsidR="005B5B8E" w:rsidRPr="005B5B8E">
        <w:rPr>
          <w:rFonts w:eastAsiaTheme="minorHAnsi"/>
          <w:sz w:val="21"/>
          <w:szCs w:val="21"/>
        </w:rPr>
        <w:t xml:space="preserve">the </w:t>
      </w:r>
      <w:r w:rsidR="002B5194">
        <w:rPr>
          <w:rFonts w:eastAsiaTheme="minorHAnsi"/>
          <w:sz w:val="21"/>
          <w:szCs w:val="21"/>
          <w:lang w:val="en-US"/>
        </w:rPr>
        <w:t>frequency and scale</w:t>
      </w:r>
      <w:r w:rsidR="005B5B8E" w:rsidRPr="005B5B8E">
        <w:rPr>
          <w:rFonts w:eastAsiaTheme="minorHAnsi"/>
          <w:sz w:val="21"/>
          <w:szCs w:val="21"/>
        </w:rPr>
        <w:t xml:space="preserve"> at which this crucial data </w:t>
      </w:r>
      <w:r w:rsidR="005837DD">
        <w:rPr>
          <w:rFonts w:eastAsiaTheme="minorHAnsi"/>
          <w:sz w:val="21"/>
          <w:szCs w:val="21"/>
          <w:lang w:val="en-US"/>
        </w:rPr>
        <w:t xml:space="preserve">can be </w:t>
      </w:r>
      <w:r w:rsidR="005B5B8E" w:rsidRPr="005B5B8E">
        <w:rPr>
          <w:rFonts w:eastAsiaTheme="minorHAnsi"/>
          <w:sz w:val="21"/>
          <w:szCs w:val="21"/>
        </w:rPr>
        <w:t>collected</w:t>
      </w:r>
      <w:r w:rsidR="005837DD">
        <w:rPr>
          <w:rFonts w:eastAsiaTheme="minorHAnsi"/>
          <w:sz w:val="21"/>
          <w:szCs w:val="21"/>
          <w:lang w:val="en-US"/>
        </w:rPr>
        <w:t xml:space="preserve"> is increasingly limited</w:t>
      </w:r>
      <w:r w:rsidR="005B5B8E" w:rsidRPr="005B5B8E">
        <w:rPr>
          <w:rFonts w:eastAsiaTheme="minorHAnsi"/>
          <w:sz w:val="21"/>
          <w:szCs w:val="21"/>
        </w:rPr>
        <w:t>.</w:t>
      </w:r>
      <w:r w:rsidR="008265EB">
        <w:rPr>
          <w:rFonts w:eastAsiaTheme="minorHAnsi"/>
          <w:sz w:val="21"/>
          <w:szCs w:val="21"/>
          <w:lang w:val="en-US"/>
        </w:rPr>
        <w:t xml:space="preserve"> </w:t>
      </w:r>
      <w:r w:rsidR="005B5B8E" w:rsidRPr="005B5B8E">
        <w:rPr>
          <w:rFonts w:eastAsiaTheme="minorHAnsi"/>
          <w:sz w:val="21"/>
          <w:szCs w:val="21"/>
        </w:rPr>
        <w:t xml:space="preserve">Remotely sensed imagery from satellites, airplanes, and drones </w:t>
      </w:r>
      <w:r w:rsidR="002B5194">
        <w:rPr>
          <w:rFonts w:eastAsiaTheme="minorHAnsi"/>
          <w:sz w:val="21"/>
          <w:szCs w:val="21"/>
          <w:lang w:val="en-US"/>
        </w:rPr>
        <w:t>circumvent these limitations by enabling real-time observation of</w:t>
      </w:r>
      <w:r w:rsidR="005B5B8E" w:rsidRPr="005B5B8E">
        <w:rPr>
          <w:rFonts w:eastAsiaTheme="minorHAnsi"/>
          <w:sz w:val="21"/>
          <w:szCs w:val="21"/>
        </w:rPr>
        <w:t xml:space="preserve"> ecosystems at </w:t>
      </w:r>
      <w:r w:rsidR="002B5194">
        <w:rPr>
          <w:rFonts w:eastAsiaTheme="minorHAnsi"/>
          <w:sz w:val="21"/>
          <w:szCs w:val="21"/>
          <w:lang w:val="en-US"/>
        </w:rPr>
        <w:t>high spatial resolution</w:t>
      </w:r>
      <w:r w:rsidR="005B5B8E">
        <w:rPr>
          <w:rFonts w:eastAsiaTheme="minorHAnsi"/>
          <w:sz w:val="21"/>
          <w:szCs w:val="21"/>
          <w:lang w:val="en-US"/>
        </w:rPr>
        <w:t>.</w:t>
      </w:r>
      <w:r w:rsidR="002B5194">
        <w:rPr>
          <w:rFonts w:eastAsiaTheme="minorHAnsi"/>
          <w:sz w:val="21"/>
          <w:szCs w:val="21"/>
          <w:lang w:val="en-US"/>
        </w:rPr>
        <w:t xml:space="preserve"> As such, the identification of tree species with remote sensing datasets offers a</w:t>
      </w:r>
      <w:r w:rsidR="005837DD">
        <w:rPr>
          <w:rFonts w:eastAsiaTheme="minorHAnsi"/>
          <w:sz w:val="21"/>
          <w:szCs w:val="21"/>
          <w:lang w:val="en-US"/>
        </w:rPr>
        <w:t xml:space="preserve"> cost-effective way to inventory, protect and manage forest resources. </w:t>
      </w:r>
      <w:r w:rsidR="005837DD">
        <w:rPr>
          <w:sz w:val="21"/>
          <w:szCs w:val="21"/>
          <w:lang w:val="en-US"/>
        </w:rPr>
        <w:t xml:space="preserve">The goal of this project is to investigate the use of hyperspectral, remote sensing, imagery, for the classification of individual trees to their taxonomic species. The project is inspired by the 2020 data science competition: IDTReeS, </w:t>
      </w:r>
      <w:hyperlink r:id="rId8" w:history="1">
        <w:r w:rsidR="005837DD" w:rsidRPr="00953FCE">
          <w:rPr>
            <w:rStyle w:val="Hyperlink"/>
            <w:sz w:val="21"/>
            <w:szCs w:val="21"/>
            <w:lang w:val="en-US"/>
          </w:rPr>
          <w:t>Integrating Data science with Trees and Remote Sensing</w:t>
        </w:r>
      </w:hyperlink>
      <w:r w:rsidR="005837DD">
        <w:rPr>
          <w:sz w:val="21"/>
          <w:szCs w:val="21"/>
          <w:lang w:val="en-US"/>
        </w:rPr>
        <w:t xml:space="preserve">. </w:t>
      </w:r>
    </w:p>
    <w:p w14:paraId="18450F64" w14:textId="19FBFE62" w:rsidR="005B5B8E" w:rsidRDefault="005B5B8E" w:rsidP="00953FCE">
      <w:pPr>
        <w:spacing w:line="288" w:lineRule="auto"/>
        <w:rPr>
          <w:sz w:val="21"/>
          <w:szCs w:val="21"/>
          <w:lang w:val="en-US"/>
        </w:rPr>
      </w:pPr>
    </w:p>
    <w:p w14:paraId="735ABECE" w14:textId="3B552C33" w:rsidR="005B5B8E" w:rsidRPr="002B5194" w:rsidRDefault="005B5B8E" w:rsidP="002B5194">
      <w:pPr>
        <w:pStyle w:val="ListParagraph"/>
        <w:numPr>
          <w:ilvl w:val="0"/>
          <w:numId w:val="9"/>
        </w:numPr>
        <w:spacing w:line="288" w:lineRule="auto"/>
        <w:ind w:left="284" w:hanging="284"/>
        <w:rPr>
          <w:rFonts w:ascii="Times New Roman" w:hAnsi="Times New Roman" w:cs="Times New Roman"/>
          <w:b/>
          <w:bCs/>
          <w:sz w:val="21"/>
          <w:szCs w:val="21"/>
          <w:lang w:val="en-US"/>
        </w:rPr>
      </w:pPr>
      <w:r w:rsidRPr="002B5194">
        <w:rPr>
          <w:rFonts w:ascii="Times New Roman" w:hAnsi="Times New Roman" w:cs="Times New Roman"/>
          <w:b/>
          <w:bCs/>
          <w:sz w:val="21"/>
          <w:szCs w:val="21"/>
          <w:lang w:val="en-US"/>
        </w:rPr>
        <w:t>Related Work:</w:t>
      </w:r>
    </w:p>
    <w:p w14:paraId="7142E233" w14:textId="77777777" w:rsidR="008A3C33" w:rsidRDefault="002B5194" w:rsidP="00C363B8">
      <w:pPr>
        <w:spacing w:after="120" w:line="288" w:lineRule="auto"/>
        <w:rPr>
          <w:sz w:val="21"/>
          <w:szCs w:val="21"/>
          <w:lang w:val="en-US"/>
        </w:rPr>
      </w:pPr>
      <w:r>
        <w:rPr>
          <w:sz w:val="21"/>
          <w:szCs w:val="21"/>
          <w:lang w:val="en-US"/>
        </w:rPr>
        <w:t>Remotely sensed images detect the unique reflectance values (or spectral signatures) of different surface objects. The unique values are then used to discriminate between different objects on-the-ground</w:t>
      </w:r>
      <w:r w:rsidR="00411FB3">
        <w:rPr>
          <w:sz w:val="21"/>
          <w:szCs w:val="21"/>
          <w:lang w:val="en-US"/>
        </w:rPr>
        <w:t xml:space="preserve">, this includes intra-comparisons of trees or vegetation. </w:t>
      </w:r>
      <w:r w:rsidR="00D366D6" w:rsidRPr="00D366D6">
        <w:rPr>
          <w:sz w:val="21"/>
          <w:szCs w:val="21"/>
          <w:lang w:val="en-US"/>
        </w:rPr>
        <w:t>Hyperspectral images</w:t>
      </w:r>
      <w:r w:rsidR="008A3C33">
        <w:rPr>
          <w:sz w:val="21"/>
          <w:szCs w:val="21"/>
          <w:lang w:val="en-US"/>
        </w:rPr>
        <w:t xml:space="preserve"> (HSI)</w:t>
      </w:r>
      <w:r w:rsidR="00411FB3">
        <w:rPr>
          <w:sz w:val="21"/>
          <w:szCs w:val="21"/>
          <w:lang w:val="en-US"/>
        </w:rPr>
        <w:t xml:space="preserve">, which detect reflectance values at a wide spectrum </w:t>
      </w:r>
      <w:r w:rsidR="00D366D6" w:rsidRPr="00D366D6">
        <w:rPr>
          <w:sz w:val="21"/>
          <w:szCs w:val="21"/>
          <w:lang w:val="en-US"/>
        </w:rPr>
        <w:t>(typically between 64 and 256</w:t>
      </w:r>
      <w:r w:rsidR="00411FB3">
        <w:rPr>
          <w:sz w:val="21"/>
          <w:szCs w:val="21"/>
          <w:lang w:val="en-US"/>
        </w:rPr>
        <w:t xml:space="preserve"> wavelengths</w:t>
      </w:r>
      <w:r w:rsidR="00D366D6" w:rsidRPr="00D366D6">
        <w:rPr>
          <w:sz w:val="21"/>
          <w:szCs w:val="21"/>
          <w:lang w:val="en-US"/>
        </w:rPr>
        <w:t>), provid</w:t>
      </w:r>
      <w:r w:rsidR="00411FB3">
        <w:rPr>
          <w:sz w:val="21"/>
          <w:szCs w:val="21"/>
          <w:lang w:val="en-US"/>
        </w:rPr>
        <w:t>e</w:t>
      </w:r>
      <w:r w:rsidR="00D366D6" w:rsidRPr="00D366D6">
        <w:rPr>
          <w:sz w:val="21"/>
          <w:szCs w:val="21"/>
          <w:lang w:val="en-US"/>
        </w:rPr>
        <w:t xml:space="preserve"> significant levels of detail</w:t>
      </w:r>
      <w:r w:rsidR="00411FB3">
        <w:rPr>
          <w:sz w:val="21"/>
          <w:szCs w:val="21"/>
          <w:lang w:val="en-US"/>
        </w:rPr>
        <w:t xml:space="preserve"> and</w:t>
      </w:r>
      <w:r w:rsidR="00D366D6" w:rsidRPr="00D366D6">
        <w:rPr>
          <w:sz w:val="21"/>
          <w:szCs w:val="21"/>
          <w:lang w:val="en-US"/>
        </w:rPr>
        <w:t xml:space="preserve"> allow for the distinction of fine spectral variations among tree species </w:t>
      </w:r>
      <w:r w:rsidR="00411FB3">
        <w:rPr>
          <w:sz w:val="21"/>
          <w:szCs w:val="21"/>
          <w:lang w:val="en-US"/>
        </w:rPr>
        <w:fldChar w:fldCharType="begin" w:fldLock="1"/>
      </w:r>
      <w:r w:rsidR="00411FB3">
        <w:rPr>
          <w:sz w:val="21"/>
          <w:szCs w:val="21"/>
          <w:lang w:val="en-US"/>
        </w:rPr>
        <w:instrText>ADDIN CSL_CITATION {"citationItems":[{"id":"ITEM-1","itemData":{"DOI":"10.3390/RS8060445","abstract":"The identification of tree species can provide a useful and efficient tool for forest managers for planning and monitoring purposes. Hyperspectral data provide sufficient spectral information to classify individual tree species. Two non-parametric classifiers, support vector machines (SVM) and random forest (RF), have resulted in high accuracies in previous classification studies. This research takes a comparative classification approach to examine the SVM and RF classifiers in the complex and heterogeneous forests of Muir Woods National Monument and Kent Creek Canyon in Marin County, California. The influence of object- or pixel-based training samples and segmentation size on the object-oriented classification is also explored. To reduce the data dimensionality, a minimum noise fraction transform was applied to the mosaicked hyperspectral image, resulting in the selection of 27 bands for the final classification. Each classifier was also assessed individually to identify any advantage related to an increase in training sample size or an increase in object segmentation size. All classifications resulted in overall accuracies above 90%. No difference was found between classifiers when using object-based training samples. SVM outperformed RF when additional training samples were used. An increase in training samples was also found to improve the individual performance of the SVM classifier.","author":[{"dropping-particle":"","family":"Ballanti","given":"Laurel","non-dropping-particle":"","parse-names":false,"suffix":""},{"dropping-particle":"","family":"Blesius","given":"Leonhard","non-dropping-particle":"","parse-names":false,"suffix":""},{"dropping-particle":"","family":"Hines","given":"Ellen","non-dropping-particle":"","parse-names":false,"suffix":""},{"dropping-particle":"","family":"Kruse","given":"Bill","non-dropping-particle":"","parse-names":false,"suffix":""}],"container-title":"Remote Sensing 2016, Vol. 8, Page 445","id":"ITEM-1","issue":"6","issued":{"date-parts":[["2016","5","24"]]},"page":"445","publisher":"Multidisciplinary Digital Publishing Institute","title":"Tree Species Classification Using Hyperspectral Imagery: A Comparison of Two Classifiers","type":"article-journal","volume":"8"},"uris":["http://www.mendeley.com/documents/?uuid=af7d2b41-44e6-3a90-9b80-e8ad1fee7af9"]}],"mendeley":{"formattedCitation":"(Ballanti et al., 2016)","plainTextFormattedCitation":"(Ballanti et al., 2016)","previouslyFormattedCitation":"(Ballanti et al., 2016)"},"properties":{"noteIndex":0},"schema":"https://github.com/citation-style-language/schema/raw/master/csl-citation.json"}</w:instrText>
      </w:r>
      <w:r w:rsidR="00411FB3">
        <w:rPr>
          <w:sz w:val="21"/>
          <w:szCs w:val="21"/>
          <w:lang w:val="en-US"/>
        </w:rPr>
        <w:fldChar w:fldCharType="separate"/>
      </w:r>
      <w:r w:rsidR="00411FB3" w:rsidRPr="00411FB3">
        <w:rPr>
          <w:noProof/>
          <w:sz w:val="21"/>
          <w:szCs w:val="21"/>
          <w:lang w:val="en-US"/>
        </w:rPr>
        <w:t>(Ballanti et al., 2016)</w:t>
      </w:r>
      <w:r w:rsidR="00411FB3">
        <w:rPr>
          <w:sz w:val="21"/>
          <w:szCs w:val="21"/>
          <w:lang w:val="en-US"/>
        </w:rPr>
        <w:fldChar w:fldCharType="end"/>
      </w:r>
      <w:r w:rsidR="00411FB3">
        <w:rPr>
          <w:sz w:val="21"/>
          <w:szCs w:val="21"/>
          <w:lang w:val="en-US"/>
        </w:rPr>
        <w:t xml:space="preserve">. </w:t>
      </w:r>
      <w:r w:rsidR="00D366D6">
        <w:rPr>
          <w:sz w:val="21"/>
          <w:szCs w:val="21"/>
          <w:lang w:val="en-US"/>
        </w:rPr>
        <w:t>This has resulted in the extensive use of hyperspectral imagery for tree species classification</w:t>
      </w:r>
      <w:r w:rsidR="00411FB3">
        <w:rPr>
          <w:sz w:val="21"/>
          <w:szCs w:val="21"/>
          <w:lang w:val="en-US"/>
        </w:rPr>
        <w:t xml:space="preserve"> </w:t>
      </w:r>
      <w:r w:rsidR="00411FB3">
        <w:rPr>
          <w:sz w:val="21"/>
          <w:szCs w:val="21"/>
          <w:lang w:val="en-US"/>
        </w:rPr>
        <w:fldChar w:fldCharType="begin" w:fldLock="1"/>
      </w:r>
      <w:r w:rsidR="00411FB3">
        <w:rPr>
          <w:sz w:val="21"/>
          <w:szCs w:val="21"/>
          <w:lang w:val="en-US"/>
        </w:rPr>
        <w:instrText>ADDIN CSL_CITATION {"citationItems":[{"id":"ITEM-1","itemData":{"DOI":"10.1016/j.rse.2013.09.006","ISSN":"00344257","abstract":"Tree species classification accuracy at the individual tree crown (ITC) level depends on many factors, among which in this paper we analyzed: i) the remote sensing data used for the ITC delineation process carried out prior to the classification, and ii) the pixels considered inside each ITC during the classification process. These two factors were analyzed on the ITC level classification accuracy of boreal tree species (Pine, Spruce and Broadleaves), considering two remote sensing data types: hyperspectral and airborne laser scanning (ALS). ITCs were delineated automatically on ALS and on hyperspectral data. A manual ITC delineation was used as reference in the analysis. The pixel level classification was performed on the hyperspectral bands using a non-linear support vector machine. The classification at ITC level was obtained by applying a majority voting rule to the classified pixels confined by each ITC. The results showed that ITCs automatically delineated from hyperspectral data were usually smaller than those from ALS, and the tree detection rate for hyperspectral data was much lower compared to ALS data (28.4 versus 48.5%). Regarding the classification results, using only manually delineated ITCs a kappa accuracy of 0.89 was obtained, while using only automatically delineated ITCs from hyperspectral or ALS data reduced the kappa values to 0.79 and 0.76, respectively. Slightly different results were achieved using semi-automatic approaches based on both manual and automatically delineated ITC (0.81 and 0.74, respectively). A selection of only certain pixels inside each ITC improved the classification accuracy from 1 to 7 percentage points. A selection based on the spectral values of the pixels was found more influential than the one based on the ALS-derived canopy height model. The best results were obtained after a selection based on the spectral values in the bands in the blue region of the spectrum using either the Otsu method or an ad-hoc percentile-based thresholding method. © 2013 Elsevier Inc.","author":[{"dropping-particle":"","family":"Dalponte","given":"Michele","non-dropping-particle":"","parse-names":false,"suffix":""},{"dropping-particle":"","family":"Ørka","given":"Hans Ole","non-dropping-particle":"","parse-names":false,"suffix":""},{"dropping-particle":"","family":"Ene","given":"Liviu Theodor","non-dropping-particle":"","parse-names":false,"suffix":""},{"dropping-particle":"","family":"Gobakken","given":"Terje","non-dropping-particle":"","parse-names":false,"suffix":""},{"dropping-particle":"","family":"Næsset","given":"Erik","non-dropping-particle":"","parse-names":false,"suffix":""}],"container-title":"Remote Sensing of Environment","id":"ITEM-1","issued":{"date-parts":[["2014"]]},"page":"306-317","publisher":"Elsevier Inc.","title":"Tree crown delineation and tree species classification in boreal forests using hyperspectral and ALS data","type":"article-journal","volume":"140"},"uris":["http://www.mendeley.com/documents/?uuid=54242e8d-3000-48bd-8945-3792f098dbaa"]},{"id":"ITEM-2","itemData":{"DOI":"10.3390/rs12071070","ISSN":"20724292","abstract":"Interest in drone solutions in forestry applications is growing. Using drones, datasets can be captured flexibly and at high spatial and temporal resolutions when needed. In forestry applications, fundamental tasks include the detection of individual trees, tree species classification, biomass estimation, etc. Deep neural networks (DNN) have shown superior results when comparing with conventional machine learning methods such as multi-layer perceptron (MLP) in cases of huge input data. The objective of this research is to investigate 3D convolutional neural networks (3D-CNN) to classify three major tree species in a boreal forest: pine, spruce, and birch. The proposed 3D-CNN models were employed to classify tree species in a test site in Finland. The classifiers were trained with a dataset of 3039 manually labelled trees. Then the accuracies were assessed by employing independent datasets of 803 records. To find the most efficient set of feature combination, we compare the performances of 3D-CNN models trained with hyperspectral (HS) channels, Red-Green-Blue (RGB) channels, and canopy height model (CHM), separately and combined. It is demonstrated that the proposed 3D-CNN model with RGB and HS layers produces the highest classification accuracy. The producer accuracy of the best 3D-CNN classifier on the test dataset were 99.6%, 94.8%, and 97.4% for pines, spruces, and birches, respectively. The best 3D-CNN classifier produced ~5% better classification accuracy than the MLP with all layers. Our results suggest that the proposed method provides excellent classification results with acceptable performance metrics for HS datasets. Our results show that pine class was detectable in most layers. Spruce was most detectable in RGB data, while birch was most detectable in the HS layers. Furthermore, the RGB datasets provide acceptable results for many low-accuracy applications.","author":[{"dropping-particle":"","family":"Nezami","given":"Somayeh","non-dropping-particle":"","parse-names":false,"suffix":""},{"dropping-particle":"","family":"Khoramshahi","given":"Ehsan","non-dropping-particle":"","parse-names":false,"suffix":""},{"dropping-particle":"","family":"Nevalainen","given":"Olli","non-dropping-particle":"","parse-names":false,"suffix":""},{"dropping-particle":"","family":"Pölönen","given":"Ilkka","non-dropping-particle":"","parse-names":false,"suffix":""},{"dropping-particle":"","family":"Honkavaara","given":"Eija","non-dropping-particle":"","parse-names":false,"suffix":""}],"container-title":"Remote Sensing","id":"ITEM-2","issue":"7","issued":{"date-parts":[["2020"]]},"title":"Tree species classification of drone hyperspectral and RGB imagery with deep learning convolutional neural networks","type":"article-journal","volume":"12"},"uris":["http://www.mendeley.com/documents/?uuid=a3e12756-8436-4f8a-a0e1-52cc2b82fd7d"]},{"id":"ITEM-3","itemData":{"DOI":"10.1080/22797254.2017.1299557","ISSN":"22797254","abstract":"Knowledge of tree species composition in a forest is an important topic in forest management. Accurate tree species maps allow for much more detailed and in-depth analysis of biophysical forest variables. The paper presents a comparison of three classification algorithms: support vector machines (SVM), random forest (RF) and artificial neural networks (ANN) for tree species classification using airborne hyperspectral data from the Airborne Prism EXperiment sensor. The aim of this paper is to evaluate the three nonparametric classification algorithms (SVM, RF and ANN) in an attempt to classify the five most common tree species of the Szklarska Poręba area: spruce (Picea alba L. Karst), larch (Larix decidua Mill.), alder (Alnus Mill), beech (Fagus sylvatica L.) and birch (Betula pendula Roth). To avoid human introduced biases a 0.632 bootstrap procedure was used during evaluation of each compared classifier. Of all compared classification results, ANN achieved the highest median overall classification accuracy (77%) followed by SVM with 68% and RF with 62%. Analysis of the stability of results concluded that RF and SVM had the lowest variance of overall accuracy and kappa coefficient (12 percentage points) while ANN had 15 percentage points variance in results.","author":[{"dropping-particle":"","family":"Raczko","given":"Edwin","non-dropping-particle":"","parse-names":false,"suffix":""},{"dropping-particle":"","family":"Zagajewski","given":"Bogdan","non-dropping-particle":"","parse-names":false,"suffix":""}],"container-title":"European Journal of Remote Sensing","id":"ITEM-3","issue":"1","issued":{"date-parts":[["2017"]]},"page":"144-154","publisher":"Taylor &amp; Francis","title":"Comparison of support vector machine, random forest and neural network classifiers for tree species classification on airborne hyperspectral APEX images","type":"article-journal","volume":"50"},"uris":["http://www.mendeley.com/documents/?uuid=515f6fb2-9cd5-4ef7-b9bd-0a4d9dd3abe6"]},{"id":"ITEM-4","itemData":{"DOI":"10.3390/RS8060445","abstract":"The identification of tree species can provide a useful and efficient tool for forest managers for planning and monitoring purposes. Hyperspectral data provide sufficient spectral information to classify individual tree species. Two non-parametric classifiers, support vector machines (SVM) and random forest (RF), have resulted in high accuracies in previous classification studies. This research takes a comparative classification approach to examine the SVM and RF classifiers in the complex and heterogeneous forests of Muir Woods National Monument and Kent Creek Canyon in Marin County, California. The influence of object- or pixel-based training samples and segmentation size on the object-oriented classification is also explored. To reduce the data dimensionality, a minimum noise fraction transform was applied to the mosaicked hyperspectral image, resulting in the selection of 27 bands for the final classification. Each classifier was also assessed individually to identify any advantage related to an increase in training sample size or an increase in object segmentation size. All classifications resulted in overall accuracies above 90%. No difference was found between classifiers when using object-based training samples. SVM outperformed RF when additional training samples were used. An increase in training samples was also found to improve the individual performance of the SVM classifier.","author":[{"dropping-particle":"","family":"Ballanti","given":"Laurel","non-dropping-particle":"","parse-names":false,"suffix":""},{"dropping-particle":"","family":"Blesius","given":"Leonhard","non-dropping-particle":"","parse-names":false,"suffix":""},{"dropping-particle":"","family":"Hines","given":"Ellen","non-dropping-particle":"","parse-names":false,"suffix":""},{"dropping-particle":"","family":"Kruse","given":"Bill","non-dropping-particle":"","parse-names":false,"suffix":""}],"container-title":"Remote Sensing 2016, Vol. 8, Page 445","id":"ITEM-4","issue":"6","issued":{"date-parts":[["2016","5","24"]]},"page":"445","publisher":"Multidisciplinary Digital Publishing Institute","title":"Tree Species Classification Using Hyperspectral Imagery: A Comparison of Two Classifiers","type":"article-journal","volume":"8"},"uris":["http://www.mendeley.com/documents/?uuid=af7d2b41-44e6-3a90-9b80-e8ad1fee7af9"]},{"id":"ITEM-5","itemData":{"DOI":"10.3390/f11010032","ISSN":"19994907","abstract":"The identification of tree species is one of the most basic and key indicators in forest resource monitoring with great significance in the actual forest resource survey and it can comprehensively improve the effciency of forest resource monitoring. The related research has mainly focused on single tree species without considering multiple tree species, and therefore the ability to classify forest tree species in complex stand is not clear, especially in the subtropical monsoon climate region of southern China. This study combined airborne hyperspectral data with simultaneously acquired LiDAR data, to evaluate the capability of feature combinations and k-nearest neighbor (KNN) and support vector machine (SVM) classifiers to identify tree species, in southern China. First, the stratified classification method was used to remove non-forest land. Second, the feature variables were extracted from airborne hyperspectral image and LiDAR data, including independent component analysis (ICA) transformation images, spectral indices, texture features, and canopy height model (CHM). Third, random forest and recursion feature elimination methods were adopted for feature selection. Finally, we selected different feature combinations and used KNN and SVM classifiers to classify tree species. The results showed that the SVM classifier has a higher classification accuracy as compared with KNN classifier, with the highest classification accuracy of 94.68% and a Kappa coefficient of 0.937. Through feature elimination, the classification accuracy and performance of SVM classifier was further improved. Recursive feature elimination method based on SVM is better than random forest. In the spectral indices, the new constructed slope spectral index, SL2, has a certain effect on improving the classification accuracy of tree species. Texture features and CHM height information can effectively distinguish tree species with similar spectral features. The height information plays an important role in improving the classification accuracy of other broad-leaved species. In general, the combination of different features can improve the classification accuracy, and the proposed strategies and methods are effective for the identification of tree species at complex forest type in southern China.","author":[{"dropping-particle":"","family":"Wu","given":"Yanshuang","non-dropping-particle":"","parse-names":false,"suffix":""},{"dropping-particle":"","family":"Zhang","given":"Xiaoli","non-dropping-particle":"","parse-names":false,"suffix":""}],"container-title":"Forests","id":"ITEM-5","issue":"1","issued":{"date-parts":[["2020"]]},"title":"Object-Based tree species classification using airborne hyperspectral images and LiDAR data","type":"article-journal","volume":"11"},"uris":["http://www.mendeley.com/documents/?uuid=aace77eb-ea77-4ea1-91cc-e15df9de44a0"]}],"mendeley":{"formattedCitation":"(Ballanti et al., 2016; Dalponte et al., 2014; Nezami et al., 2020; Raczko &amp; Zagajewski, 2017; Wu &amp; Zhang, 2020)","plainTextFormattedCitation":"(Ballanti et al., 2016; Dalponte et al., 2014; Nezami et al., 2020; Raczko &amp; Zagajewski, 2017; Wu &amp; Zhang, 2020)"},"properties":{"noteIndex":0},"schema":"https://github.com/citation-style-language/schema/raw/master/csl-citation.json"}</w:instrText>
      </w:r>
      <w:r w:rsidR="00411FB3">
        <w:rPr>
          <w:sz w:val="21"/>
          <w:szCs w:val="21"/>
          <w:lang w:val="en-US"/>
        </w:rPr>
        <w:fldChar w:fldCharType="separate"/>
      </w:r>
      <w:r w:rsidR="00411FB3" w:rsidRPr="00411FB3">
        <w:rPr>
          <w:noProof/>
          <w:sz w:val="21"/>
          <w:szCs w:val="21"/>
          <w:lang w:val="en-US"/>
        </w:rPr>
        <w:t>(Ballanti et al., 2016; Dalponte et al., 2014; Nezami et al., 2020; Raczko &amp; Zagajewski, 2017; Wu &amp; Zhang, 2020)</w:t>
      </w:r>
      <w:r w:rsidR="00411FB3">
        <w:rPr>
          <w:sz w:val="21"/>
          <w:szCs w:val="21"/>
          <w:lang w:val="en-US"/>
        </w:rPr>
        <w:fldChar w:fldCharType="end"/>
      </w:r>
      <w:r w:rsidR="00411FB3">
        <w:rPr>
          <w:sz w:val="21"/>
          <w:szCs w:val="21"/>
          <w:lang w:val="en-US"/>
        </w:rPr>
        <w:t xml:space="preserve">. </w:t>
      </w:r>
    </w:p>
    <w:p w14:paraId="1F57A3E3" w14:textId="72E8C500" w:rsidR="00D366D6" w:rsidRDefault="008A3C33" w:rsidP="00525D53">
      <w:pPr>
        <w:spacing w:after="80" w:line="288" w:lineRule="auto"/>
        <w:rPr>
          <w:sz w:val="21"/>
          <w:szCs w:val="21"/>
          <w:lang w:val="en-US"/>
        </w:rPr>
      </w:pPr>
      <w:r>
        <w:rPr>
          <w:sz w:val="21"/>
          <w:szCs w:val="21"/>
          <w:lang w:val="en-US"/>
        </w:rPr>
        <w:t>The</w:t>
      </w:r>
      <w:r w:rsidR="00411FB3">
        <w:rPr>
          <w:sz w:val="21"/>
          <w:szCs w:val="21"/>
          <w:lang w:val="en-US"/>
        </w:rPr>
        <w:t xml:space="preserve"> </w:t>
      </w:r>
      <w:r w:rsidR="00411FB3" w:rsidRPr="00525D53">
        <w:rPr>
          <w:noProof/>
          <w:sz w:val="21"/>
          <w:szCs w:val="21"/>
          <w:lang w:val="en-US"/>
        </w:rPr>
        <w:t xml:space="preserve">Ballanti </w:t>
      </w:r>
      <w:r w:rsidR="00411FB3">
        <w:rPr>
          <w:noProof/>
          <w:sz w:val="21"/>
          <w:szCs w:val="21"/>
          <w:lang w:val="en-US"/>
        </w:rPr>
        <w:t>(</w:t>
      </w:r>
      <w:r w:rsidR="00411FB3" w:rsidRPr="00525D53">
        <w:rPr>
          <w:noProof/>
          <w:sz w:val="21"/>
          <w:szCs w:val="21"/>
          <w:lang w:val="en-US"/>
        </w:rPr>
        <w:t>2016</w:t>
      </w:r>
      <w:r w:rsidR="00411FB3">
        <w:rPr>
          <w:noProof/>
          <w:sz w:val="21"/>
          <w:szCs w:val="21"/>
          <w:lang w:val="en-US"/>
        </w:rPr>
        <w:t>) study</w:t>
      </w:r>
      <w:r>
        <w:rPr>
          <w:noProof/>
          <w:sz w:val="21"/>
          <w:szCs w:val="21"/>
          <w:lang w:val="en-US"/>
        </w:rPr>
        <w:t xml:space="preserve"> compares the use of two non-parametric classifiers on HSI: </w:t>
      </w:r>
      <w:r>
        <w:rPr>
          <w:sz w:val="21"/>
          <w:szCs w:val="21"/>
          <w:lang w:val="en-US"/>
        </w:rPr>
        <w:t>Support-Vector-Machine (SVM</w:t>
      </w:r>
      <w:r w:rsidR="003415C9">
        <w:rPr>
          <w:sz w:val="21"/>
          <w:szCs w:val="21"/>
          <w:lang w:val="en-US"/>
        </w:rPr>
        <w:t>s</w:t>
      </w:r>
      <w:r>
        <w:rPr>
          <w:sz w:val="21"/>
          <w:szCs w:val="21"/>
          <w:lang w:val="en-US"/>
        </w:rPr>
        <w:t xml:space="preserve">) and Random-Forest (RF) algorithms. </w:t>
      </w:r>
      <w:r w:rsidR="00454536">
        <w:rPr>
          <w:sz w:val="21"/>
          <w:szCs w:val="21"/>
          <w:lang w:val="en-US"/>
        </w:rPr>
        <w:t xml:space="preserve">The SVM classifier outperformed the RF. </w:t>
      </w:r>
      <w:r w:rsidR="00454536" w:rsidRPr="00525D53">
        <w:rPr>
          <w:noProof/>
          <w:sz w:val="21"/>
          <w:szCs w:val="21"/>
          <w:lang w:val="en-US"/>
        </w:rPr>
        <w:t xml:space="preserve">Ballanti </w:t>
      </w:r>
      <w:r w:rsidR="00454536">
        <w:rPr>
          <w:noProof/>
          <w:sz w:val="21"/>
          <w:szCs w:val="21"/>
          <w:lang w:val="en-US"/>
        </w:rPr>
        <w:t>(</w:t>
      </w:r>
      <w:r w:rsidR="00454536" w:rsidRPr="00525D53">
        <w:rPr>
          <w:noProof/>
          <w:sz w:val="21"/>
          <w:szCs w:val="21"/>
          <w:lang w:val="en-US"/>
        </w:rPr>
        <w:t>2016</w:t>
      </w:r>
      <w:r w:rsidR="00454536">
        <w:rPr>
          <w:noProof/>
          <w:sz w:val="21"/>
          <w:szCs w:val="21"/>
          <w:lang w:val="en-US"/>
        </w:rPr>
        <w:t xml:space="preserve">) </w:t>
      </w:r>
      <w:r>
        <w:rPr>
          <w:sz w:val="21"/>
          <w:szCs w:val="21"/>
          <w:lang w:val="en-US"/>
        </w:rPr>
        <w:t xml:space="preserve">apply a </w:t>
      </w:r>
      <w:r w:rsidRPr="00525D53">
        <w:rPr>
          <w:sz w:val="21"/>
          <w:szCs w:val="21"/>
          <w:lang w:val="en-US"/>
        </w:rPr>
        <w:t>forward</w:t>
      </w:r>
      <w:r>
        <w:rPr>
          <w:sz w:val="21"/>
          <w:szCs w:val="21"/>
          <w:lang w:val="en-US"/>
        </w:rPr>
        <w:t xml:space="preserve"> </w:t>
      </w:r>
      <w:r w:rsidRPr="00525D53">
        <w:rPr>
          <w:sz w:val="21"/>
          <w:szCs w:val="21"/>
          <w:lang w:val="en-US"/>
        </w:rPr>
        <w:t>minimum noise fraction (MNF) transform</w:t>
      </w:r>
      <w:r>
        <w:rPr>
          <w:sz w:val="21"/>
          <w:szCs w:val="21"/>
          <w:lang w:val="en-US"/>
        </w:rPr>
        <w:t xml:space="preserve"> </w:t>
      </w:r>
      <w:r w:rsidRPr="00525D53">
        <w:rPr>
          <w:sz w:val="21"/>
          <w:szCs w:val="21"/>
          <w:lang w:val="en-US"/>
        </w:rPr>
        <w:t xml:space="preserve">to the mosaicked image </w:t>
      </w:r>
      <w:r>
        <w:rPr>
          <w:sz w:val="21"/>
          <w:szCs w:val="21"/>
          <w:lang w:val="en-US"/>
        </w:rPr>
        <w:t xml:space="preserve">and identify the most meaningful spectral bands </w:t>
      </w:r>
      <w:r w:rsidRPr="00525D53">
        <w:rPr>
          <w:sz w:val="21"/>
          <w:szCs w:val="21"/>
          <w:lang w:val="en-US"/>
        </w:rPr>
        <w:t xml:space="preserve">to reduce </w:t>
      </w:r>
      <w:r>
        <w:rPr>
          <w:sz w:val="21"/>
          <w:szCs w:val="21"/>
          <w:lang w:val="en-US"/>
        </w:rPr>
        <w:t xml:space="preserve">the high data dimensionality and </w:t>
      </w:r>
      <w:r w:rsidRPr="00525D53">
        <w:rPr>
          <w:sz w:val="21"/>
          <w:szCs w:val="21"/>
          <w:lang w:val="en-US"/>
        </w:rPr>
        <w:t xml:space="preserve">redundancy </w:t>
      </w:r>
      <w:r>
        <w:rPr>
          <w:sz w:val="21"/>
          <w:szCs w:val="21"/>
          <w:lang w:val="en-US"/>
        </w:rPr>
        <w:t xml:space="preserve">of HIS. Raczko and Zagajewski (2017) conduct a similar study, except </w:t>
      </w:r>
      <w:r w:rsidR="00454536">
        <w:rPr>
          <w:sz w:val="21"/>
          <w:szCs w:val="21"/>
          <w:lang w:val="en-US"/>
        </w:rPr>
        <w:t>choose to</w:t>
      </w:r>
      <w:r>
        <w:rPr>
          <w:sz w:val="21"/>
          <w:szCs w:val="21"/>
          <w:lang w:val="en-US"/>
        </w:rPr>
        <w:t xml:space="preserve"> compare the performance of SVM, RF, and </w:t>
      </w:r>
      <w:r w:rsidR="003415C9">
        <w:rPr>
          <w:sz w:val="21"/>
          <w:szCs w:val="21"/>
          <w:lang w:val="en-US"/>
        </w:rPr>
        <w:t>Artificial</w:t>
      </w:r>
      <w:r>
        <w:rPr>
          <w:sz w:val="21"/>
          <w:szCs w:val="21"/>
          <w:lang w:val="en-US"/>
        </w:rPr>
        <w:t xml:space="preserve"> Neural Network (ANN) classifiers</w:t>
      </w:r>
      <w:r w:rsidR="00454536">
        <w:rPr>
          <w:sz w:val="21"/>
          <w:szCs w:val="21"/>
          <w:lang w:val="en-US"/>
        </w:rPr>
        <w:t xml:space="preserve">; the ANN performed best followed by the SVM and RF. </w:t>
      </w:r>
      <w:r>
        <w:rPr>
          <w:sz w:val="21"/>
          <w:szCs w:val="21"/>
          <w:lang w:val="en-US"/>
        </w:rPr>
        <w:t xml:space="preserve">Their study also makes use of </w:t>
      </w:r>
      <w:r w:rsidR="003415C9">
        <w:rPr>
          <w:sz w:val="21"/>
          <w:szCs w:val="21"/>
          <w:lang w:val="en-US"/>
        </w:rPr>
        <w:t xml:space="preserve">the </w:t>
      </w:r>
      <w:r>
        <w:rPr>
          <w:sz w:val="21"/>
          <w:szCs w:val="21"/>
          <w:lang w:val="en-US"/>
        </w:rPr>
        <w:t xml:space="preserve">work by Pal and Mather (2006), </w:t>
      </w:r>
      <w:r w:rsidRPr="002E1879">
        <w:rPr>
          <w:sz w:val="21"/>
          <w:szCs w:val="21"/>
          <w:lang w:val="en-US"/>
        </w:rPr>
        <w:t xml:space="preserve">which showed that a 40-band dataset was optimal for </w:t>
      </w:r>
      <w:r w:rsidR="003415C9">
        <w:rPr>
          <w:sz w:val="21"/>
          <w:szCs w:val="21"/>
          <w:lang w:val="en-US"/>
        </w:rPr>
        <w:t xml:space="preserve">reducing </w:t>
      </w:r>
      <w:r w:rsidRPr="002E1879">
        <w:rPr>
          <w:sz w:val="21"/>
          <w:szCs w:val="21"/>
          <w:lang w:val="en-US"/>
        </w:rPr>
        <w:t xml:space="preserve">processing times of HSI, while preserving enough data to obtain satisfactory results. </w:t>
      </w:r>
      <w:r>
        <w:rPr>
          <w:sz w:val="21"/>
          <w:szCs w:val="21"/>
          <w:lang w:val="en-US"/>
        </w:rPr>
        <w:t>Raczko and Zagajewski (2017)</w:t>
      </w:r>
      <w:r>
        <w:rPr>
          <w:noProof/>
          <w:sz w:val="21"/>
          <w:szCs w:val="21"/>
          <w:lang w:val="en-US"/>
        </w:rPr>
        <w:t xml:space="preserve"> apply </w:t>
      </w:r>
      <w:r w:rsidRPr="002E1879">
        <w:rPr>
          <w:sz w:val="21"/>
          <w:szCs w:val="21"/>
          <w:lang w:val="en-US"/>
        </w:rPr>
        <w:t xml:space="preserve">Principal </w:t>
      </w:r>
      <w:r>
        <w:rPr>
          <w:sz w:val="21"/>
          <w:szCs w:val="21"/>
          <w:lang w:val="en-US"/>
        </w:rPr>
        <w:t>C</w:t>
      </w:r>
      <w:r w:rsidRPr="002E1879">
        <w:rPr>
          <w:sz w:val="21"/>
          <w:szCs w:val="21"/>
          <w:lang w:val="en-US"/>
        </w:rPr>
        <w:t xml:space="preserve">omponent </w:t>
      </w:r>
      <w:r>
        <w:rPr>
          <w:sz w:val="21"/>
          <w:szCs w:val="21"/>
          <w:lang w:val="en-US"/>
        </w:rPr>
        <w:t>A</w:t>
      </w:r>
      <w:r w:rsidRPr="002E1879">
        <w:rPr>
          <w:sz w:val="21"/>
          <w:szCs w:val="21"/>
          <w:lang w:val="en-US"/>
        </w:rPr>
        <w:t xml:space="preserve">nalysis (PCA) </w:t>
      </w:r>
      <w:r>
        <w:rPr>
          <w:sz w:val="21"/>
          <w:szCs w:val="21"/>
          <w:lang w:val="en-US"/>
        </w:rPr>
        <w:t xml:space="preserve">for selecting the 40 most important bands. </w:t>
      </w:r>
      <w:r w:rsidR="00454536">
        <w:rPr>
          <w:sz w:val="21"/>
          <w:szCs w:val="21"/>
          <w:lang w:val="en-US"/>
        </w:rPr>
        <w:t xml:space="preserve">Wu and Zhang (2020) </w:t>
      </w:r>
      <w:r w:rsidR="00C363B8">
        <w:rPr>
          <w:sz w:val="21"/>
          <w:szCs w:val="21"/>
          <w:lang w:val="en-US"/>
        </w:rPr>
        <w:t>combined hyperspectral data with simultaneously acquire</w:t>
      </w:r>
      <w:r w:rsidR="003415C9">
        <w:rPr>
          <w:sz w:val="21"/>
          <w:szCs w:val="21"/>
          <w:lang w:val="en-US"/>
        </w:rPr>
        <w:t>d</w:t>
      </w:r>
      <w:r w:rsidR="00C363B8">
        <w:rPr>
          <w:sz w:val="21"/>
          <w:szCs w:val="21"/>
          <w:lang w:val="en-US"/>
        </w:rPr>
        <w:t xml:space="preserve"> LiDAR data to extract multiple tree-crown features, including canopy height, texture feature, and spectral indices. Different feature combinations and classifiers (KNN, SVM) were tested on classifying tree species with SVM demonstrating the highest classification accuracy.</w:t>
      </w:r>
    </w:p>
    <w:p w14:paraId="6E4778D9" w14:textId="77777777" w:rsidR="00953FCE" w:rsidRPr="00664277" w:rsidRDefault="00953FCE" w:rsidP="00664277">
      <w:pPr>
        <w:rPr>
          <w:sz w:val="22"/>
          <w:szCs w:val="22"/>
          <w:lang w:val="en-US"/>
        </w:rPr>
      </w:pPr>
    </w:p>
    <w:p w14:paraId="67170D64" w14:textId="59569485" w:rsidR="00953FCE" w:rsidRPr="00BC32BF" w:rsidRDefault="00953FCE" w:rsidP="00953FCE">
      <w:pPr>
        <w:rPr>
          <w:b/>
          <w:bCs/>
          <w:sz w:val="21"/>
          <w:szCs w:val="21"/>
          <w:lang w:val="en-US"/>
        </w:rPr>
      </w:pPr>
      <w:r w:rsidRPr="00BC32BF">
        <w:rPr>
          <w:b/>
          <w:bCs/>
          <w:sz w:val="21"/>
          <w:szCs w:val="21"/>
          <w:lang w:val="en-US"/>
        </w:rPr>
        <w:t xml:space="preserve">Explaining </w:t>
      </w:r>
      <w:r w:rsidR="00C61C61" w:rsidRPr="00BC32BF">
        <w:rPr>
          <w:b/>
          <w:bCs/>
          <w:sz w:val="21"/>
          <w:szCs w:val="21"/>
          <w:lang w:val="en-US"/>
        </w:rPr>
        <w:t>the Data</w:t>
      </w:r>
      <w:r w:rsidR="00664277" w:rsidRPr="00BC32BF">
        <w:rPr>
          <w:b/>
          <w:bCs/>
          <w:sz w:val="21"/>
          <w:szCs w:val="21"/>
          <w:lang w:val="en-US"/>
        </w:rPr>
        <w:t xml:space="preserve">: </w:t>
      </w:r>
    </w:p>
    <w:p w14:paraId="0D5AF65E" w14:textId="34133E33" w:rsidR="00953C4F" w:rsidRDefault="00953C4F" w:rsidP="00953C4F">
      <w:pPr>
        <w:spacing w:line="288" w:lineRule="auto"/>
        <w:rPr>
          <w:rFonts w:ascii="Times" w:hAnsi="Times"/>
          <w:sz w:val="21"/>
          <w:szCs w:val="21"/>
          <w:lang w:val="en-US"/>
        </w:rPr>
      </w:pPr>
      <w:r>
        <w:rPr>
          <w:rFonts w:ascii="Times" w:hAnsi="Times"/>
          <w:i/>
          <w:iCs/>
          <w:sz w:val="21"/>
          <w:szCs w:val="21"/>
          <w:lang w:val="en-US"/>
        </w:rPr>
        <w:t>On Remote Sensing Data:</w:t>
      </w:r>
    </w:p>
    <w:p w14:paraId="0FBAC605" w14:textId="76E5B43E" w:rsidR="00762310" w:rsidRDefault="00762310" w:rsidP="00762310">
      <w:pPr>
        <w:spacing w:after="80" w:line="288" w:lineRule="auto"/>
        <w:rPr>
          <w:rFonts w:ascii="Times" w:hAnsi="Times"/>
          <w:sz w:val="21"/>
          <w:szCs w:val="21"/>
          <w:lang w:val="en-US"/>
        </w:rPr>
      </w:pPr>
      <w:r>
        <w:rPr>
          <w:rFonts w:ascii="Times" w:hAnsi="Times"/>
          <w:sz w:val="21"/>
          <w:szCs w:val="21"/>
          <w:lang w:val="en-US"/>
        </w:rPr>
        <w:t xml:space="preserve">The competition provides three primary data sources: remote sensing, field data, and individual tree crowns. </w:t>
      </w:r>
      <w:r w:rsidR="00953C4F">
        <w:rPr>
          <w:rFonts w:ascii="Times" w:hAnsi="Times"/>
          <w:sz w:val="21"/>
          <w:szCs w:val="21"/>
          <w:lang w:val="en-US"/>
        </w:rPr>
        <w:t>The following project will only consider remote sensing geospatial datasets, specifically passive</w:t>
      </w:r>
      <w:r>
        <w:rPr>
          <w:rFonts w:ascii="Times" w:hAnsi="Times"/>
          <w:sz w:val="21"/>
          <w:szCs w:val="21"/>
          <w:lang w:val="en-US"/>
        </w:rPr>
        <w:t xml:space="preserve"> sensing</w:t>
      </w:r>
      <w:r w:rsidR="00953C4F">
        <w:rPr>
          <w:rFonts w:ascii="Times" w:hAnsi="Times"/>
          <w:sz w:val="21"/>
          <w:szCs w:val="21"/>
          <w:lang w:val="en-US"/>
        </w:rPr>
        <w:t xml:space="preserve"> systems. Passive systems measure the amount of reflectance at different wavelengths for ground-detected objects. The </w:t>
      </w:r>
      <w:r>
        <w:rPr>
          <w:rFonts w:ascii="Times" w:hAnsi="Times"/>
          <w:sz w:val="21"/>
          <w:szCs w:val="21"/>
          <w:lang w:val="en-US"/>
        </w:rPr>
        <w:t>remote sensing datasets</w:t>
      </w:r>
      <w:r w:rsidR="00953C4F">
        <w:rPr>
          <w:rFonts w:ascii="Times" w:hAnsi="Times"/>
          <w:sz w:val="21"/>
          <w:szCs w:val="21"/>
          <w:lang w:val="en-US"/>
        </w:rPr>
        <w:t xml:space="preserve"> are</w:t>
      </w:r>
      <w:r>
        <w:rPr>
          <w:rFonts w:ascii="Times" w:hAnsi="Times"/>
          <w:sz w:val="21"/>
          <w:szCs w:val="21"/>
          <w:lang w:val="en-US"/>
        </w:rPr>
        <w:t xml:space="preserve"> generated by the NEON Airborne Observation Platform (AOP</w:t>
      </w:r>
      <w:proofErr w:type="gramStart"/>
      <w:r>
        <w:rPr>
          <w:rFonts w:ascii="Times" w:hAnsi="Times"/>
          <w:sz w:val="21"/>
          <w:szCs w:val="21"/>
          <w:lang w:val="en-US"/>
        </w:rPr>
        <w:t>), and</w:t>
      </w:r>
      <w:proofErr w:type="gramEnd"/>
      <w:r>
        <w:rPr>
          <w:rFonts w:ascii="Times" w:hAnsi="Times"/>
          <w:sz w:val="21"/>
          <w:szCs w:val="21"/>
          <w:lang w:val="en-US"/>
        </w:rPr>
        <w:t xml:space="preserve"> </w:t>
      </w:r>
      <w:r>
        <w:rPr>
          <w:rFonts w:ascii="Times" w:hAnsi="Times"/>
          <w:sz w:val="21"/>
          <w:szCs w:val="21"/>
          <w:lang w:val="en-US"/>
        </w:rPr>
        <w:lastRenderedPageBreak/>
        <w:t xml:space="preserve">distributed in </w:t>
      </w:r>
      <w:r w:rsidR="00953C4F">
        <w:rPr>
          <w:rFonts w:ascii="Times" w:hAnsi="Times"/>
          <w:sz w:val="21"/>
          <w:szCs w:val="21"/>
          <w:lang w:val="en-US"/>
        </w:rPr>
        <w:t xml:space="preserve">RGB </w:t>
      </w:r>
      <w:r>
        <w:rPr>
          <w:rFonts w:ascii="Times" w:hAnsi="Times"/>
          <w:sz w:val="21"/>
          <w:szCs w:val="21"/>
          <w:lang w:val="en-US"/>
        </w:rPr>
        <w:t>and</w:t>
      </w:r>
      <w:r w:rsidR="00953C4F">
        <w:rPr>
          <w:rFonts w:ascii="Times" w:hAnsi="Times"/>
          <w:sz w:val="21"/>
          <w:szCs w:val="21"/>
          <w:lang w:val="en-US"/>
        </w:rPr>
        <w:t xml:space="preserve"> Hyperspectral</w:t>
      </w:r>
      <w:r>
        <w:rPr>
          <w:rFonts w:ascii="Times" w:hAnsi="Times"/>
          <w:sz w:val="21"/>
          <w:szCs w:val="21"/>
          <w:lang w:val="en-US"/>
        </w:rPr>
        <w:t xml:space="preserve"> formats at 100 cm</w:t>
      </w:r>
      <w:r>
        <w:rPr>
          <w:rFonts w:ascii="Times" w:hAnsi="Times"/>
          <w:sz w:val="21"/>
          <w:szCs w:val="21"/>
          <w:vertAlign w:val="superscript"/>
          <w:lang w:val="en-US"/>
        </w:rPr>
        <w:t>2</w:t>
      </w:r>
      <w:r>
        <w:rPr>
          <w:rFonts w:ascii="Times" w:hAnsi="Times"/>
          <w:sz w:val="21"/>
          <w:szCs w:val="21"/>
          <w:lang w:val="en-US"/>
        </w:rPr>
        <w:t xml:space="preserve"> and 1 m</w:t>
      </w:r>
      <w:r>
        <w:rPr>
          <w:rFonts w:ascii="Times" w:hAnsi="Times"/>
          <w:sz w:val="21"/>
          <w:szCs w:val="21"/>
          <w:vertAlign w:val="superscript"/>
          <w:lang w:val="en-US"/>
        </w:rPr>
        <w:t>2</w:t>
      </w:r>
      <w:r>
        <w:rPr>
          <w:rFonts w:ascii="Times" w:hAnsi="Times"/>
          <w:sz w:val="21"/>
          <w:szCs w:val="21"/>
          <w:lang w:val="en-US"/>
        </w:rPr>
        <w:t xml:space="preserve"> spatial resolutions, respectively</w:t>
      </w:r>
      <w:r w:rsidR="00953C4F">
        <w:rPr>
          <w:rFonts w:ascii="Times" w:hAnsi="Times"/>
          <w:sz w:val="21"/>
          <w:szCs w:val="21"/>
          <w:lang w:val="en-US"/>
        </w:rPr>
        <w:t xml:space="preserve">. Data is stored </w:t>
      </w:r>
      <w:r>
        <w:rPr>
          <w:rFonts w:ascii="Times" w:hAnsi="Times"/>
          <w:sz w:val="21"/>
          <w:szCs w:val="21"/>
          <w:lang w:val="en-US"/>
        </w:rPr>
        <w:t>as raster files</w:t>
      </w:r>
      <w:r w:rsidR="00953C4F">
        <w:rPr>
          <w:rFonts w:ascii="Times" w:hAnsi="Times"/>
          <w:sz w:val="21"/>
          <w:szCs w:val="21"/>
          <w:lang w:val="en-US"/>
        </w:rPr>
        <w:t xml:space="preserve">, which </w:t>
      </w:r>
      <w:r>
        <w:rPr>
          <w:rFonts w:ascii="Times" w:hAnsi="Times"/>
          <w:sz w:val="21"/>
          <w:szCs w:val="21"/>
          <w:lang w:val="en-US"/>
        </w:rPr>
        <w:t>means an image or</w:t>
      </w:r>
      <w:r w:rsidR="00953C4F">
        <w:rPr>
          <w:rFonts w:ascii="Times" w:hAnsi="Times"/>
          <w:sz w:val="21"/>
          <w:szCs w:val="21"/>
          <w:lang w:val="en-US"/>
        </w:rPr>
        <w:t xml:space="preserve"> array of pixels, w</w:t>
      </w:r>
      <w:r>
        <w:rPr>
          <w:rFonts w:ascii="Times" w:hAnsi="Times"/>
          <w:sz w:val="21"/>
          <w:szCs w:val="21"/>
          <w:lang w:val="en-US"/>
        </w:rPr>
        <w:t>hereby</w:t>
      </w:r>
      <w:r w:rsidR="00953C4F">
        <w:rPr>
          <w:rFonts w:ascii="Times" w:hAnsi="Times"/>
          <w:sz w:val="21"/>
          <w:szCs w:val="21"/>
          <w:lang w:val="en-US"/>
        </w:rPr>
        <w:t xml:space="preserve"> each pixel </w:t>
      </w:r>
      <w:r>
        <w:rPr>
          <w:rFonts w:ascii="Times" w:hAnsi="Times"/>
          <w:sz w:val="21"/>
          <w:szCs w:val="21"/>
          <w:lang w:val="en-US"/>
        </w:rPr>
        <w:t>is s</w:t>
      </w:r>
      <w:r w:rsidR="00953C4F">
        <w:rPr>
          <w:rFonts w:ascii="Times" w:hAnsi="Times"/>
          <w:sz w:val="21"/>
          <w:szCs w:val="21"/>
          <w:lang w:val="en-US"/>
        </w:rPr>
        <w:t>tored as a vector of numbers. An RGB image is stored as a 3-band raster (3-elem</w:t>
      </w:r>
      <w:r>
        <w:rPr>
          <w:rFonts w:ascii="Times" w:hAnsi="Times"/>
          <w:sz w:val="21"/>
          <w:szCs w:val="21"/>
          <w:lang w:val="en-US"/>
        </w:rPr>
        <w:t>e</w:t>
      </w:r>
      <w:r w:rsidR="00953C4F">
        <w:rPr>
          <w:rFonts w:ascii="Times" w:hAnsi="Times"/>
          <w:sz w:val="21"/>
          <w:szCs w:val="21"/>
          <w:lang w:val="en-US"/>
        </w:rPr>
        <w:t>nt vector pixels). Each band represents the reflectance at different points in the electromagnetic spectrum corresponding to red, green, and blue wavelengths, respectively. Hyperspectral data consist of reflectance information from a much wider electromagnetic spectrum (380-2510 nanometers)</w:t>
      </w:r>
      <w:r w:rsidR="00CA5DA1">
        <w:rPr>
          <w:rFonts w:ascii="Times" w:hAnsi="Times"/>
          <w:sz w:val="21"/>
          <w:szCs w:val="21"/>
          <w:lang w:val="en-US"/>
        </w:rPr>
        <w:t xml:space="preserve">. Our data has a total of 369 bands.  </w:t>
      </w:r>
    </w:p>
    <w:p w14:paraId="598C137A" w14:textId="02844A02" w:rsidR="00762310" w:rsidRDefault="00762310" w:rsidP="00953C4F">
      <w:pPr>
        <w:spacing w:line="288" w:lineRule="auto"/>
        <w:rPr>
          <w:rFonts w:ascii="Times" w:hAnsi="Times"/>
          <w:i/>
          <w:iCs/>
          <w:sz w:val="21"/>
          <w:szCs w:val="21"/>
          <w:lang w:val="en-US"/>
        </w:rPr>
      </w:pPr>
      <w:r>
        <w:rPr>
          <w:rFonts w:ascii="Times" w:hAnsi="Times"/>
          <w:i/>
          <w:iCs/>
          <w:sz w:val="21"/>
          <w:szCs w:val="21"/>
          <w:lang w:val="en-US"/>
        </w:rPr>
        <w:t xml:space="preserve">On Individual Tree Crown (ITC) Delineations: </w:t>
      </w:r>
    </w:p>
    <w:p w14:paraId="667B84EF" w14:textId="57F6EDF4" w:rsidR="00762310" w:rsidRDefault="00762310" w:rsidP="00762310">
      <w:pPr>
        <w:spacing w:after="80" w:line="288" w:lineRule="auto"/>
        <w:rPr>
          <w:rFonts w:ascii="Times" w:hAnsi="Times"/>
          <w:sz w:val="21"/>
          <w:szCs w:val="21"/>
          <w:lang w:val="en-US"/>
        </w:rPr>
      </w:pPr>
      <w:r>
        <w:rPr>
          <w:rFonts w:ascii="Times" w:hAnsi="Times"/>
          <w:sz w:val="21"/>
          <w:szCs w:val="21"/>
          <w:lang w:val="en-US"/>
        </w:rPr>
        <w:t>Individual tree crown (ITC) delineates are generated by IDTReeS research group. Each delineation is a 2-D rectangular bounding box defining the maximum tree crown extent in an image and is provided in vector format as ESRI shape file</w:t>
      </w:r>
      <w:r w:rsidR="009549BE">
        <w:rPr>
          <w:rFonts w:ascii="Times" w:hAnsi="Times"/>
          <w:sz w:val="21"/>
          <w:szCs w:val="21"/>
          <w:lang w:val="en-US"/>
        </w:rPr>
        <w:t xml:space="preserve">s. </w:t>
      </w:r>
    </w:p>
    <w:p w14:paraId="5992A503" w14:textId="5E6ADE23" w:rsidR="00762310" w:rsidRDefault="00762310" w:rsidP="00953C4F">
      <w:pPr>
        <w:spacing w:line="288" w:lineRule="auto"/>
        <w:rPr>
          <w:rFonts w:ascii="Times" w:hAnsi="Times"/>
          <w:i/>
          <w:iCs/>
          <w:sz w:val="21"/>
          <w:szCs w:val="21"/>
          <w:lang w:val="en-US"/>
        </w:rPr>
      </w:pPr>
      <w:r>
        <w:rPr>
          <w:rFonts w:ascii="Times" w:hAnsi="Times"/>
          <w:i/>
          <w:iCs/>
          <w:sz w:val="21"/>
          <w:szCs w:val="21"/>
          <w:lang w:val="en-US"/>
        </w:rPr>
        <w:t>Location of the Tree Crown Data</w:t>
      </w:r>
    </w:p>
    <w:p w14:paraId="45997885" w14:textId="2A4C49CC" w:rsidR="00762310" w:rsidRDefault="00D75150" w:rsidP="00953C4F">
      <w:pPr>
        <w:spacing w:line="288" w:lineRule="auto"/>
        <w:rPr>
          <w:rFonts w:ascii="Times" w:hAnsi="Times"/>
          <w:sz w:val="21"/>
          <w:szCs w:val="21"/>
          <w:lang w:val="en-US"/>
        </w:rPr>
      </w:pPr>
      <w:r>
        <w:rPr>
          <w:rFonts w:ascii="Times" w:hAnsi="Times"/>
          <w:sz w:val="21"/>
          <w:szCs w:val="21"/>
          <w:lang w:val="en-US"/>
        </w:rPr>
        <w:t>The data consist of three NEON ecoclimatic sites in Eastern United States. In other words, each site is characterized by distinctive environmental, geographic, and vegetative properties. The sites are:</w:t>
      </w:r>
    </w:p>
    <w:p w14:paraId="4BB7E2B6" w14:textId="71C9CB3F"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Ordway-Swisher Biological Station, Florida (OSBS):</w:t>
      </w:r>
      <w:r>
        <w:rPr>
          <w:rFonts w:ascii="Times" w:hAnsi="Times"/>
          <w:b/>
          <w:bCs/>
          <w:sz w:val="21"/>
          <w:szCs w:val="21"/>
          <w:lang w:val="en-US"/>
        </w:rPr>
        <w:t xml:space="preserve"> </w:t>
      </w:r>
      <w:r>
        <w:rPr>
          <w:rFonts w:ascii="Times" w:hAnsi="Times"/>
          <w:sz w:val="21"/>
          <w:szCs w:val="21"/>
          <w:lang w:val="en-US"/>
        </w:rPr>
        <w:t xml:space="preserve">The region contains mixed forests of hardwood and conifers, mostly dominated by pine trees. </w:t>
      </w:r>
    </w:p>
    <w:p w14:paraId="6587327C" w14:textId="13B006E4"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Talladega National Forest, Alabama (TALL):</w:t>
      </w:r>
      <w:r>
        <w:rPr>
          <w:rFonts w:ascii="Times" w:hAnsi="Times"/>
          <w:sz w:val="21"/>
          <w:szCs w:val="21"/>
          <w:lang w:val="en-US"/>
        </w:rPr>
        <w:t xml:space="preserve"> Forests made of mixed hardwood and conifers (mostly pine) in the Ozarks complex. </w:t>
      </w:r>
    </w:p>
    <w:p w14:paraId="0EBD35F3" w14:textId="49E9C1C3" w:rsidR="00D75150" w:rsidRPr="00AF6E84" w:rsidRDefault="00D75150" w:rsidP="0066061D">
      <w:pPr>
        <w:pStyle w:val="ListParagraph"/>
        <w:numPr>
          <w:ilvl w:val="0"/>
          <w:numId w:val="4"/>
        </w:numPr>
        <w:spacing w:line="288" w:lineRule="auto"/>
        <w:rPr>
          <w:rFonts w:ascii="Times" w:hAnsi="Times"/>
          <w:sz w:val="21"/>
          <w:szCs w:val="21"/>
          <w:u w:val="single"/>
          <w:lang w:val="en-US"/>
        </w:rPr>
      </w:pPr>
      <w:r w:rsidRPr="00D75150">
        <w:rPr>
          <w:rFonts w:ascii="Times" w:hAnsi="Times"/>
          <w:b/>
          <w:bCs/>
          <w:sz w:val="21"/>
          <w:szCs w:val="21"/>
          <w:u w:val="single"/>
          <w:lang w:val="en-US"/>
        </w:rPr>
        <w:t>Mountain Lake Biological Station, Virginia (MLBS):</w:t>
      </w:r>
      <w:r>
        <w:rPr>
          <w:rFonts w:ascii="Times" w:hAnsi="Times"/>
          <w:sz w:val="21"/>
          <w:szCs w:val="21"/>
          <w:lang w:val="en-US"/>
        </w:rPr>
        <w:t xml:space="preserve"> The region is mainly made of hardwood forests in the Appalachians and Cumberland Plateau. </w:t>
      </w:r>
    </w:p>
    <w:p w14:paraId="27BB366D" w14:textId="331951CB" w:rsidR="00AF6E84" w:rsidRDefault="00AF6E84" w:rsidP="00AF6E84">
      <w:pPr>
        <w:spacing w:line="288" w:lineRule="auto"/>
        <w:rPr>
          <w:rFonts w:ascii="Times" w:hAnsi="Times"/>
          <w:sz w:val="21"/>
          <w:szCs w:val="21"/>
          <w:u w:val="single"/>
          <w:lang w:val="en-US"/>
        </w:rPr>
      </w:pPr>
    </w:p>
    <w:p w14:paraId="6D639E0D" w14:textId="180BA930" w:rsidR="00AF6E84" w:rsidRPr="00AF6E84" w:rsidRDefault="00AF6E84" w:rsidP="00AF6E84">
      <w:pPr>
        <w:spacing w:line="288" w:lineRule="auto"/>
        <w:jc w:val="center"/>
        <w:rPr>
          <w:rFonts w:ascii="Times" w:hAnsi="Times"/>
          <w:sz w:val="21"/>
          <w:szCs w:val="21"/>
          <w:u w:val="single"/>
          <w:lang w:val="en-US"/>
        </w:rPr>
      </w:pPr>
      <w:r w:rsidRPr="00AF6E84">
        <w:rPr>
          <w:rFonts w:ascii="Times" w:hAnsi="Times"/>
          <w:noProof/>
          <w:sz w:val="21"/>
          <w:szCs w:val="21"/>
          <w:lang w:val="en-US"/>
        </w:rPr>
        <w:drawing>
          <wp:inline distT="0" distB="0" distL="0" distR="0" wp14:anchorId="12665EE5" wp14:editId="15CFF891">
            <wp:extent cx="4737182" cy="2482986"/>
            <wp:effectExtent l="0" t="0" r="0" b="635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9"/>
                    <a:srcRect l="1490" t="2629" r="2294" b="1932"/>
                    <a:stretch/>
                  </pic:blipFill>
                  <pic:spPr bwMode="auto">
                    <a:xfrm>
                      <a:off x="0" y="0"/>
                      <a:ext cx="4757202" cy="2493480"/>
                    </a:xfrm>
                    <a:prstGeom prst="rect">
                      <a:avLst/>
                    </a:prstGeom>
                    <a:ln>
                      <a:noFill/>
                    </a:ln>
                    <a:extLst>
                      <a:ext uri="{53640926-AAD7-44D8-BBD7-CCE9431645EC}">
                        <a14:shadowObscured xmlns:a14="http://schemas.microsoft.com/office/drawing/2010/main"/>
                      </a:ext>
                    </a:extLst>
                  </pic:spPr>
                </pic:pic>
              </a:graphicData>
            </a:graphic>
          </wp:inline>
        </w:drawing>
      </w:r>
    </w:p>
    <w:p w14:paraId="0F74EEEF" w14:textId="77777777" w:rsidR="00AF683B" w:rsidRDefault="00AF683B" w:rsidP="00D75150">
      <w:pPr>
        <w:pStyle w:val="ListParagraph"/>
        <w:spacing w:line="288" w:lineRule="auto"/>
        <w:ind w:left="0"/>
        <w:rPr>
          <w:rFonts w:ascii="Times New Roman" w:hAnsi="Times New Roman" w:cs="Times New Roman"/>
          <w:b/>
          <w:bCs/>
          <w:sz w:val="21"/>
          <w:szCs w:val="21"/>
          <w:lang w:val="en-US"/>
        </w:rPr>
      </w:pPr>
    </w:p>
    <w:p w14:paraId="7D4377AB" w14:textId="42D56448" w:rsidR="00D75150" w:rsidRPr="00AF683B" w:rsidRDefault="00AF683B" w:rsidP="00D75150">
      <w:pPr>
        <w:pStyle w:val="ListParagraph"/>
        <w:spacing w:line="288" w:lineRule="auto"/>
        <w:ind w:left="0"/>
        <w:rPr>
          <w:rFonts w:ascii="Times New Roman" w:hAnsi="Times New Roman" w:cs="Times New Roman"/>
          <w:sz w:val="21"/>
          <w:szCs w:val="21"/>
          <w:lang w:val="en-US"/>
        </w:rPr>
      </w:pPr>
      <w:r w:rsidRPr="00AF683B">
        <w:rPr>
          <w:rFonts w:ascii="Times New Roman" w:hAnsi="Times New Roman" w:cs="Times New Roman"/>
          <w:b/>
          <w:bCs/>
          <w:sz w:val="21"/>
          <w:szCs w:val="21"/>
          <w:lang w:val="en-US"/>
        </w:rPr>
        <w:t xml:space="preserve">Method: </w:t>
      </w:r>
    </w:p>
    <w:p w14:paraId="495089B9" w14:textId="59365504" w:rsidR="00C363B8" w:rsidRDefault="00C363B8" w:rsidP="00EF57E8">
      <w:pPr>
        <w:spacing w:after="80" w:line="288" w:lineRule="auto"/>
        <w:rPr>
          <w:rFonts w:ascii="Times" w:hAnsi="Times"/>
          <w:i/>
          <w:iCs/>
          <w:sz w:val="21"/>
          <w:szCs w:val="21"/>
          <w:lang w:val="en-US"/>
        </w:rPr>
      </w:pPr>
      <w:r w:rsidRPr="00AF683B">
        <w:rPr>
          <w:rFonts w:ascii="Times" w:hAnsi="Times"/>
          <w:i/>
          <w:iCs/>
          <w:sz w:val="21"/>
          <w:szCs w:val="21"/>
          <w:lang w:val="en-US"/>
        </w:rPr>
        <w:t>Pr</w:t>
      </w:r>
      <w:r>
        <w:rPr>
          <w:rFonts w:ascii="Times" w:hAnsi="Times"/>
          <w:i/>
          <w:iCs/>
          <w:sz w:val="21"/>
          <w:szCs w:val="21"/>
          <w:lang w:val="en-US"/>
        </w:rPr>
        <w:t>e-Processing</w:t>
      </w:r>
      <w:r w:rsidRPr="00AF683B">
        <w:rPr>
          <w:rFonts w:ascii="Times" w:hAnsi="Times"/>
          <w:i/>
          <w:iCs/>
          <w:sz w:val="21"/>
          <w:szCs w:val="21"/>
          <w:lang w:val="en-US"/>
        </w:rPr>
        <w:t xml:space="preserve"> the Data:</w:t>
      </w:r>
    </w:p>
    <w:p w14:paraId="0BED0142" w14:textId="0DEF1A7E" w:rsidR="00EF57E8" w:rsidRPr="00EF57E8" w:rsidRDefault="00C363B8" w:rsidP="00EF57E8">
      <w:pPr>
        <w:spacing w:after="80" w:line="288" w:lineRule="auto"/>
        <w:rPr>
          <w:rFonts w:ascii="Times" w:eastAsiaTheme="minorHAnsi" w:hAnsi="Times" w:cstheme="minorBidi"/>
          <w:sz w:val="21"/>
          <w:szCs w:val="21"/>
          <w:lang w:val="en-US"/>
        </w:rPr>
      </w:pPr>
      <w:r>
        <w:rPr>
          <w:rFonts w:ascii="Times" w:hAnsi="Times"/>
          <w:sz w:val="21"/>
          <w:szCs w:val="21"/>
          <w:lang w:val="en-US"/>
        </w:rPr>
        <w:t>The training data consists of a tot</w:t>
      </w:r>
      <w:r w:rsidR="00EF57E8" w:rsidRPr="00EF57E8">
        <w:rPr>
          <w:rFonts w:ascii="Times" w:hAnsi="Times"/>
          <w:sz w:val="21"/>
          <w:szCs w:val="21"/>
          <w:lang w:val="en-US"/>
        </w:rPr>
        <w:t xml:space="preserve">al of 85 hyperspectral images are provided across all three sites. Each image represents the </w:t>
      </w:r>
      <w:r w:rsidR="00EF57E8" w:rsidRPr="00EF57E8">
        <w:rPr>
          <w:rFonts w:ascii="Times" w:eastAsiaTheme="minorHAnsi" w:hAnsi="Times" w:cstheme="minorBidi"/>
          <w:sz w:val="21"/>
          <w:szCs w:val="21"/>
        </w:rPr>
        <w:t xml:space="preserve">geographic extent of a single 20 x 20-meter </w:t>
      </w:r>
      <w:r w:rsidR="00EF57E8" w:rsidRPr="00EF57E8">
        <w:rPr>
          <w:rFonts w:ascii="Times" w:eastAsiaTheme="minorHAnsi" w:hAnsi="Times" w:cstheme="minorBidi"/>
          <w:sz w:val="21"/>
          <w:szCs w:val="21"/>
          <w:lang w:val="en-US"/>
        </w:rPr>
        <w:t>plot, with array dimensions (20, 20, 369). Within these images are 1,165 delineated tree crowns</w:t>
      </w:r>
      <w:r>
        <w:rPr>
          <w:rFonts w:ascii="Times" w:eastAsiaTheme="minorHAnsi" w:hAnsi="Times" w:cstheme="minorBidi"/>
          <w:sz w:val="21"/>
          <w:szCs w:val="21"/>
          <w:lang w:val="en-US"/>
        </w:rPr>
        <w:t xml:space="preserve"> with corresponding tree class labels (taxonomic species names)</w:t>
      </w:r>
      <w:r w:rsidR="00EF57E8" w:rsidRPr="00EF57E8">
        <w:rPr>
          <w:rFonts w:ascii="Times" w:eastAsiaTheme="minorHAnsi" w:hAnsi="Times" w:cstheme="minorBidi"/>
          <w:sz w:val="21"/>
          <w:szCs w:val="21"/>
          <w:lang w:val="en-US"/>
        </w:rPr>
        <w:t xml:space="preserve">. </w:t>
      </w:r>
    </w:p>
    <w:p w14:paraId="698A9ECE" w14:textId="28D7F93D" w:rsidR="00EF57E8" w:rsidRDefault="00DB6F1F" w:rsidP="00EF57E8">
      <w:pPr>
        <w:spacing w:line="288" w:lineRule="auto"/>
        <w:rPr>
          <w:rFonts w:ascii="Times" w:hAnsi="Times"/>
          <w:sz w:val="21"/>
          <w:szCs w:val="21"/>
          <w:lang w:val="en-US"/>
        </w:rPr>
      </w:pPr>
      <w:r>
        <w:rPr>
          <w:rFonts w:ascii="Times" w:hAnsi="Times"/>
          <w:sz w:val="21"/>
          <w:szCs w:val="21"/>
          <w:lang w:val="en-US"/>
        </w:rPr>
        <w:t>To prepare the data, each of the 85 hyperspectral images w</w:t>
      </w:r>
      <w:r w:rsidR="00A3314A">
        <w:rPr>
          <w:rFonts w:ascii="Times" w:hAnsi="Times"/>
          <w:sz w:val="21"/>
          <w:szCs w:val="21"/>
          <w:lang w:val="en-US"/>
        </w:rPr>
        <w:t xml:space="preserve">ere clipped into separate images corresponding to just the bounding boxes of each labelled ITC. This produced 1,165 images of varying heights and widths, with 369 spectral bands. The labels and extents of bounding boxes per image is given in the guideline file </w:t>
      </w:r>
      <w:r w:rsidR="00A3314A">
        <w:rPr>
          <w:rFonts w:ascii="Times" w:hAnsi="Times"/>
          <w:sz w:val="21"/>
          <w:szCs w:val="21"/>
          <w:lang w:val="en-US"/>
        </w:rPr>
        <w:lastRenderedPageBreak/>
        <w:t xml:space="preserve">‘data_train_mitree.csv’.  There are a total of 33 tree species types delineated across all three NEON sites. Most of these species were underrepresented in the data, with </w:t>
      </w:r>
      <w:r w:rsidR="00EF57E8">
        <w:rPr>
          <w:rFonts w:ascii="Times" w:hAnsi="Times"/>
          <w:sz w:val="21"/>
          <w:szCs w:val="21"/>
          <w:lang w:val="en-US"/>
        </w:rPr>
        <w:t>some species corresponding to only 1 ITC. Given how limited the HSI data is, it is unlikely that a single classifier can demonstrate high prediction accuracies for all 33 species. As a result, the classification task is simplified to only the top 6, most frequently encountered, tree species and a 7</w:t>
      </w:r>
      <w:r w:rsidR="00EF57E8" w:rsidRPr="00EF57E8">
        <w:rPr>
          <w:rFonts w:ascii="Times" w:hAnsi="Times"/>
          <w:sz w:val="21"/>
          <w:szCs w:val="21"/>
          <w:vertAlign w:val="superscript"/>
          <w:lang w:val="en-US"/>
        </w:rPr>
        <w:t>th</w:t>
      </w:r>
      <w:r w:rsidR="00EF57E8">
        <w:rPr>
          <w:rFonts w:ascii="Times" w:hAnsi="Times"/>
          <w:sz w:val="21"/>
          <w:szCs w:val="21"/>
          <w:lang w:val="en-US"/>
        </w:rPr>
        <w:t xml:space="preserve"> class labelled as ‘Other’, which encompasses the remaining 27 tree species in the NEON imagery. </w:t>
      </w:r>
    </w:p>
    <w:p w14:paraId="73EB5CFC" w14:textId="179BC7EA" w:rsidR="00EF57E8" w:rsidRPr="0066061D" w:rsidRDefault="00EF57E8" w:rsidP="00B5494B">
      <w:pPr>
        <w:pStyle w:val="ListParagraph"/>
        <w:numPr>
          <w:ilvl w:val="0"/>
          <w:numId w:val="5"/>
        </w:numPr>
        <w:spacing w:after="80" w:line="288" w:lineRule="auto"/>
        <w:ind w:hanging="357"/>
        <w:rPr>
          <w:rFonts w:ascii="Times" w:hAnsi="Times"/>
          <w:sz w:val="21"/>
          <w:szCs w:val="21"/>
          <w:lang w:val="en-US"/>
        </w:rPr>
      </w:pPr>
      <w:r w:rsidRPr="0066061D">
        <w:rPr>
          <w:rFonts w:ascii="Times" w:hAnsi="Times"/>
          <w:sz w:val="21"/>
          <w:szCs w:val="21"/>
          <w:u w:val="single"/>
          <w:lang w:val="en-US"/>
        </w:rPr>
        <w:t>Object-Level Classification</w:t>
      </w:r>
      <w:r>
        <w:rPr>
          <w:rFonts w:ascii="Times" w:hAnsi="Times"/>
          <w:sz w:val="21"/>
          <w:szCs w:val="21"/>
          <w:lang w:val="en-US"/>
        </w:rPr>
        <w:t xml:space="preserve">: </w:t>
      </w:r>
      <m:oMath>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oMath>
      <w:r>
        <w:rPr>
          <w:rFonts w:ascii="Times" w:eastAsiaTheme="minorEastAsia" w:hAnsi="Times"/>
          <w:sz w:val="21"/>
          <w:szCs w:val="21"/>
          <w:lang w:val="en-US"/>
        </w:rPr>
        <w:t xml:space="preserve"> </w:t>
      </w:r>
      <w:r w:rsidR="0066061D">
        <w:rPr>
          <w:rFonts w:ascii="Times" w:eastAsiaTheme="minorEastAsia" w:hAnsi="Times"/>
          <w:sz w:val="21"/>
          <w:szCs w:val="21"/>
          <w:lang w:val="en-US"/>
        </w:rPr>
        <w:t>is each clipped image, read-in as</w:t>
      </w:r>
      <w:r>
        <w:rPr>
          <w:rFonts w:ascii="Times" w:eastAsiaTheme="minorEastAsia" w:hAnsi="Times"/>
          <w:sz w:val="21"/>
          <w:szCs w:val="21"/>
          <w:lang w:val="en-US"/>
        </w:rPr>
        <w:t xml:space="preserve"> a tensor of shape </w:t>
      </w:r>
      <m:oMath>
        <m:r>
          <w:rPr>
            <w:rFonts w:ascii="Cambria Math" w:eastAsiaTheme="minorEastAsia" w:hAnsi="Cambria Math"/>
            <w:sz w:val="20"/>
            <w:szCs w:val="20"/>
            <w:lang w:val="en-US"/>
          </w:rPr>
          <m:t>[rows, cols, 369]</m:t>
        </m:r>
      </m:oMath>
      <w:r w:rsidR="0066061D">
        <w:rPr>
          <w:rFonts w:ascii="Times" w:eastAsiaTheme="minorEastAsia" w:hAnsi="Times"/>
          <w:sz w:val="21"/>
          <w:szCs w:val="21"/>
          <w:lang w:val="en-US"/>
        </w:rPr>
        <w:t xml:space="preserve">, and </w:t>
      </w:r>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i</m:t>
            </m:r>
          </m:sub>
        </m:sSub>
      </m:oMath>
      <w:r w:rsidR="0066061D">
        <w:rPr>
          <w:rFonts w:ascii="Times" w:eastAsiaTheme="minorEastAsia" w:hAnsi="Times"/>
          <w:sz w:val="21"/>
          <w:szCs w:val="21"/>
          <w:lang w:val="en-US"/>
        </w:rPr>
        <w:t xml:space="preserve"> is the associated tree label for that tensor. There would be a total of 1,165 tensors. </w:t>
      </w:r>
    </w:p>
    <w:p w14:paraId="319593ED" w14:textId="714E2E5C" w:rsidR="00A3314A" w:rsidRPr="0066061D" w:rsidRDefault="0066061D" w:rsidP="00B5494B">
      <w:pPr>
        <w:pStyle w:val="ListParagraph"/>
        <w:numPr>
          <w:ilvl w:val="0"/>
          <w:numId w:val="5"/>
        </w:numPr>
        <w:spacing w:after="80" w:line="288" w:lineRule="auto"/>
        <w:ind w:hanging="357"/>
        <w:rPr>
          <w:rFonts w:ascii="Times" w:hAnsi="Times"/>
          <w:sz w:val="21"/>
          <w:szCs w:val="21"/>
          <w:lang w:val="en-US"/>
        </w:rPr>
      </w:pPr>
      <w:r w:rsidRPr="0066061D">
        <w:rPr>
          <w:rFonts w:ascii="Times" w:eastAsiaTheme="minorEastAsia" w:hAnsi="Times"/>
          <w:sz w:val="21"/>
          <w:szCs w:val="21"/>
          <w:u w:val="single"/>
          <w:lang w:val="en-US"/>
        </w:rPr>
        <w:t>Pixel-Level Classification</w:t>
      </w:r>
      <w:r>
        <w:rPr>
          <w:rFonts w:ascii="Times" w:eastAsiaTheme="minorEastAsia" w:hAnsi="Times"/>
          <w:sz w:val="21"/>
          <w:szCs w:val="21"/>
          <w:lang w:val="en-US"/>
        </w:rPr>
        <w:t xml:space="preserve">: </w:t>
      </w:r>
      <m:oMath>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oMath>
      <w:r>
        <w:rPr>
          <w:rFonts w:ascii="Times" w:eastAsiaTheme="minorEastAsia" w:hAnsi="Times"/>
          <w:sz w:val="21"/>
          <w:szCs w:val="21"/>
          <w:lang w:val="en-US"/>
        </w:rPr>
        <w:t xml:space="preserve"> represents a single pixel, read-in as a 1-D array with shape </w:t>
      </w:r>
      <m:oMath>
        <m:r>
          <w:rPr>
            <w:rFonts w:ascii="Cambria Math" w:eastAsiaTheme="minorEastAsia" w:hAnsi="Cambria Math"/>
            <w:sz w:val="20"/>
            <w:szCs w:val="20"/>
            <w:lang w:val="en-US"/>
          </w:rPr>
          <m:t>[369, ]</m:t>
        </m:r>
      </m:oMath>
      <w:r>
        <w:rPr>
          <w:rFonts w:ascii="Times" w:eastAsiaTheme="minorEastAsia" w:hAnsi="Times"/>
          <w:sz w:val="20"/>
          <w:szCs w:val="20"/>
          <w:lang w:val="en-US"/>
        </w:rPr>
        <w:t xml:space="preserve"> </w:t>
      </w:r>
      <w:r w:rsidRPr="0066061D">
        <w:rPr>
          <w:rFonts w:ascii="Times" w:eastAsiaTheme="minorEastAsia" w:hAnsi="Times"/>
          <w:sz w:val="21"/>
          <w:szCs w:val="21"/>
          <w:lang w:val="en-US"/>
        </w:rPr>
        <w:t xml:space="preserve">and </w:t>
      </w:r>
      <m:oMath>
        <m:sSub>
          <m:sSubPr>
            <m:ctrlPr>
              <w:rPr>
                <w:rFonts w:ascii="Cambria Math" w:hAnsi="Cambria Math"/>
                <w:i/>
                <w:sz w:val="21"/>
                <w:szCs w:val="21"/>
                <w:lang w:val="en-US"/>
              </w:rPr>
            </m:ctrlPr>
          </m:sSubPr>
          <m:e>
            <m:r>
              <w:rPr>
                <w:rFonts w:ascii="Cambria Math" w:hAnsi="Cambria Math"/>
                <w:sz w:val="21"/>
                <w:szCs w:val="21"/>
                <w:lang w:val="en-US"/>
              </w:rPr>
              <m:t>y</m:t>
            </m:r>
          </m:e>
          <m:sub>
            <m:r>
              <w:rPr>
                <w:rFonts w:ascii="Cambria Math" w:hAnsi="Cambria Math"/>
                <w:sz w:val="21"/>
                <w:szCs w:val="21"/>
                <w:lang w:val="en-US"/>
              </w:rPr>
              <m:t>i</m:t>
            </m:r>
          </m:sub>
        </m:sSub>
      </m:oMath>
      <w:r>
        <w:rPr>
          <w:rFonts w:ascii="Times" w:eastAsiaTheme="minorEastAsia" w:hAnsi="Times"/>
          <w:sz w:val="21"/>
          <w:szCs w:val="21"/>
          <w:lang w:val="en-US"/>
        </w:rPr>
        <w:t xml:space="preserve"> is the associated tree label for that pixel. There would be a total of 35,488 pixels.</w:t>
      </w:r>
    </w:p>
    <w:p w14:paraId="2C5D281B" w14:textId="21600398" w:rsidR="0066061D" w:rsidRDefault="00525D53" w:rsidP="00B5494B">
      <w:pPr>
        <w:spacing w:after="80" w:line="288" w:lineRule="auto"/>
        <w:rPr>
          <w:rFonts w:ascii="Times" w:hAnsi="Times"/>
          <w:i/>
          <w:iCs/>
          <w:sz w:val="21"/>
          <w:szCs w:val="21"/>
          <w:lang w:val="en-US"/>
        </w:rPr>
      </w:pPr>
      <w:r w:rsidRPr="00525D53">
        <w:rPr>
          <w:rFonts w:ascii="Times" w:hAnsi="Times"/>
          <w:i/>
          <w:iCs/>
          <w:sz w:val="21"/>
          <w:szCs w:val="21"/>
          <w:lang w:val="en-US"/>
        </w:rPr>
        <w:t xml:space="preserve">Dimensionality Reduction: </w:t>
      </w:r>
    </w:p>
    <w:p w14:paraId="6CC12B58" w14:textId="77777777" w:rsidR="00274F48" w:rsidRDefault="00C542DF" w:rsidP="00B5494B">
      <w:pPr>
        <w:spacing w:after="80" w:line="288" w:lineRule="auto"/>
        <w:rPr>
          <w:rFonts w:ascii="Times" w:hAnsi="Times"/>
          <w:i/>
          <w:iCs/>
          <w:sz w:val="21"/>
          <w:szCs w:val="21"/>
          <w:lang w:val="en-US"/>
        </w:rPr>
      </w:pPr>
      <w:r>
        <w:rPr>
          <w:rFonts w:ascii="Times" w:hAnsi="Times"/>
          <w:i/>
          <w:iCs/>
          <w:sz w:val="21"/>
          <w:szCs w:val="21"/>
          <w:lang w:val="en-US"/>
        </w:rPr>
        <w:t>Standardize Data</w:t>
      </w:r>
      <w:r w:rsidR="00274F48">
        <w:rPr>
          <w:rFonts w:ascii="Times" w:hAnsi="Times"/>
          <w:i/>
          <w:iCs/>
          <w:sz w:val="21"/>
          <w:szCs w:val="21"/>
          <w:lang w:val="en-US"/>
        </w:rPr>
        <w:t>:</w:t>
      </w:r>
    </w:p>
    <w:p w14:paraId="7B76ACF7" w14:textId="5B8CA554" w:rsidR="00C542DF" w:rsidRPr="00274F48" w:rsidRDefault="00274F48" w:rsidP="00B5494B">
      <w:pPr>
        <w:spacing w:after="80" w:line="288" w:lineRule="auto"/>
        <w:rPr>
          <w:rFonts w:ascii="Times" w:hAnsi="Times"/>
          <w:iCs/>
          <w:sz w:val="21"/>
          <w:szCs w:val="21"/>
          <w:lang w:val="en-US"/>
        </w:rPr>
      </w:pPr>
      <w:r>
        <w:rPr>
          <w:rFonts w:ascii="Times" w:hAnsi="Times"/>
          <w:sz w:val="21"/>
          <w:szCs w:val="21"/>
          <w:lang w:val="en-US"/>
        </w:rPr>
        <w:t xml:space="preserve">The training data is then standardized by de-meaning and standardizing each </w:t>
      </w:r>
      <w:r w:rsidR="00C542DF">
        <w:rPr>
          <w:rFonts w:ascii="Times" w:hAnsi="Times"/>
          <w:i/>
          <w:iCs/>
          <w:sz w:val="21"/>
          <w:szCs w:val="21"/>
          <w:lang w:val="en-US"/>
        </w:rPr>
        <w:t xml:space="preserve"> </w:t>
      </w:r>
      <m:oMath>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r>
          <w:rPr>
            <w:rFonts w:ascii="Cambria Math" w:hAnsi="Cambria Math"/>
            <w:sz w:val="21"/>
            <w:szCs w:val="21"/>
            <w:lang w:val="en-US"/>
          </w:rPr>
          <m:t>≔</m:t>
        </m:r>
        <m:f>
          <m:fPr>
            <m:ctrlPr>
              <w:rPr>
                <w:rFonts w:ascii="Cambria Math" w:hAnsi="Cambria Math"/>
                <w:i/>
                <w:sz w:val="21"/>
                <w:szCs w:val="21"/>
                <w:lang w:val="en-US"/>
              </w:rPr>
            </m:ctrlPr>
          </m:fPr>
          <m:num>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r>
              <w:rPr>
                <w:rFonts w:ascii="Cambria Math" w:hAnsi="Cambria Math"/>
                <w:sz w:val="21"/>
                <w:szCs w:val="21"/>
                <w:lang w:val="en-US"/>
              </w:rPr>
              <m:t>-E[</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r>
              <w:rPr>
                <w:rFonts w:ascii="Cambria Math" w:hAnsi="Cambria Math"/>
                <w:sz w:val="21"/>
                <w:szCs w:val="21"/>
                <w:lang w:val="en-US"/>
              </w:rPr>
              <m:t>]</m:t>
            </m:r>
          </m:num>
          <m:den>
            <m:r>
              <w:rPr>
                <w:rFonts w:ascii="Cambria Math" w:hAnsi="Cambria Math"/>
                <w:sz w:val="21"/>
                <w:szCs w:val="21"/>
                <w:lang w:val="en-US"/>
              </w:rPr>
              <m:t>√E[</m:t>
            </m:r>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r>
              <w:rPr>
                <w:rFonts w:ascii="Cambria Math" w:hAnsi="Cambria Math"/>
                <w:sz w:val="21"/>
                <w:szCs w:val="21"/>
                <w:lang w:val="en-US"/>
              </w:rPr>
              <m:t>-E</m:t>
            </m:r>
            <m:d>
              <m:dPr>
                <m:begChr m:val="["/>
                <m:endChr m:val="]"/>
                <m:ctrlPr>
                  <w:rPr>
                    <w:rFonts w:ascii="Cambria Math" w:hAnsi="Cambria Math"/>
                    <w:i/>
                    <w:sz w:val="21"/>
                    <w:szCs w:val="21"/>
                    <w:lang w:val="en-US"/>
                  </w:rPr>
                </m:ctrlPr>
              </m:dPr>
              <m:e>
                <m:sSub>
                  <m:sSubPr>
                    <m:ctrlPr>
                      <w:rPr>
                        <w:rFonts w:ascii="Cambria Math" w:hAnsi="Cambria Math"/>
                        <w:i/>
                        <w:sz w:val="21"/>
                        <w:szCs w:val="21"/>
                        <w:lang w:val="en-US"/>
                      </w:rPr>
                    </m:ctrlPr>
                  </m:sSubPr>
                  <m:e>
                    <m:r>
                      <w:rPr>
                        <w:rFonts w:ascii="Cambria Math" w:hAnsi="Cambria Math"/>
                        <w:sz w:val="21"/>
                        <w:szCs w:val="21"/>
                        <w:lang w:val="en-US"/>
                      </w:rPr>
                      <m:t>X</m:t>
                    </m:r>
                  </m:e>
                  <m:sub>
                    <m:r>
                      <w:rPr>
                        <w:rFonts w:ascii="Cambria Math" w:hAnsi="Cambria Math"/>
                        <w:sz w:val="21"/>
                        <w:szCs w:val="21"/>
                        <w:lang w:val="en-US"/>
                      </w:rPr>
                      <m:t>i</m:t>
                    </m:r>
                  </m:sub>
                </m:sSub>
              </m:e>
            </m:d>
            <m:sSup>
              <m:sSupPr>
                <m:ctrlPr>
                  <w:rPr>
                    <w:rFonts w:ascii="Cambria Math" w:hAnsi="Cambria Math"/>
                    <w:i/>
                    <w:sz w:val="21"/>
                    <w:szCs w:val="21"/>
                    <w:lang w:val="en-US"/>
                  </w:rPr>
                </m:ctrlPr>
              </m:sSupPr>
              <m:e>
                <m:d>
                  <m:dPr>
                    <m:begChr m:val=""/>
                    <m:endChr m:val="|"/>
                    <m:ctrlPr>
                      <w:rPr>
                        <w:rFonts w:ascii="Cambria Math" w:hAnsi="Cambria Math"/>
                        <w:i/>
                        <w:sz w:val="21"/>
                        <w:szCs w:val="21"/>
                        <w:lang w:val="en-US"/>
                      </w:rPr>
                    </m:ctrlPr>
                  </m:dPr>
                  <m:e>
                    <m:r>
                      <w:rPr>
                        <w:rFonts w:ascii="Cambria Math" w:hAnsi="Cambria Math"/>
                        <w:sz w:val="21"/>
                        <w:szCs w:val="21"/>
                        <w:lang w:val="en-US"/>
                      </w:rPr>
                      <m:t>​</m:t>
                    </m:r>
                  </m:e>
                </m:d>
              </m:e>
              <m:sup>
                <m:r>
                  <w:rPr>
                    <w:rFonts w:ascii="Cambria Math" w:hAnsi="Cambria Math"/>
                    <w:sz w:val="21"/>
                    <w:szCs w:val="21"/>
                    <w:lang w:val="en-US"/>
                  </w:rPr>
                  <m:t>2</m:t>
                </m:r>
              </m:sup>
            </m:sSup>
          </m:den>
        </m:f>
      </m:oMath>
    </w:p>
    <w:p w14:paraId="4B54268A" w14:textId="68FBA594" w:rsidR="00C542DF" w:rsidRDefault="00C542DF" w:rsidP="00B5494B">
      <w:pPr>
        <w:spacing w:after="80" w:line="288" w:lineRule="auto"/>
        <w:rPr>
          <w:rFonts w:ascii="Times" w:hAnsi="Times"/>
          <w:i/>
          <w:iCs/>
          <w:sz w:val="21"/>
          <w:szCs w:val="21"/>
          <w:lang w:val="en-US"/>
        </w:rPr>
      </w:pPr>
      <w:r>
        <w:rPr>
          <w:rFonts w:ascii="Times" w:hAnsi="Times"/>
          <w:i/>
          <w:iCs/>
          <w:sz w:val="21"/>
          <w:szCs w:val="21"/>
          <w:lang w:val="en-US"/>
        </w:rPr>
        <w:t xml:space="preserve">Random Sample </w:t>
      </w:r>
    </w:p>
    <w:p w14:paraId="0436954D" w14:textId="39EC92BF" w:rsidR="00B5494B" w:rsidRDefault="00274F48" w:rsidP="0066061D">
      <w:pPr>
        <w:spacing w:line="288" w:lineRule="auto"/>
        <w:rPr>
          <w:rFonts w:ascii="Times" w:hAnsi="Times"/>
          <w:sz w:val="21"/>
          <w:szCs w:val="21"/>
          <w:lang w:val="en-US"/>
        </w:rPr>
      </w:pPr>
      <w:r>
        <w:rPr>
          <w:rFonts w:ascii="Times" w:hAnsi="Times"/>
          <w:sz w:val="21"/>
          <w:szCs w:val="21"/>
          <w:lang w:val="en-US"/>
        </w:rPr>
        <w:t>The classes within the dataset are imbalanced. For each of the 6 classes there are 2066, 2073, 4392, 4647, 6207, 8700. Which leads to a large class imbalance. Training a ML model with such imbalance will lead the classifier to heavily bias the class with the highest number of observations.</w:t>
      </w:r>
      <w:r w:rsidR="003C05C4">
        <w:rPr>
          <w:rFonts w:ascii="Times" w:hAnsi="Times"/>
          <w:sz w:val="21"/>
          <w:szCs w:val="21"/>
          <w:lang w:val="en-US"/>
        </w:rPr>
        <w:t xml:space="preserve"> In order to deal with this imbalance, a mixture of up-scaling and down-scaling is incorporated. More specifically, for each class, if the class has less than 6198 observations, </w:t>
      </w:r>
      <w:r w:rsidR="005462BD">
        <w:rPr>
          <w:rFonts w:ascii="Times" w:hAnsi="Times"/>
          <w:sz w:val="21"/>
          <w:szCs w:val="21"/>
          <w:lang w:val="en-US"/>
        </w:rPr>
        <w:t xml:space="preserve">the data is </w:t>
      </w:r>
      <w:r w:rsidR="003C05C4">
        <w:rPr>
          <w:rFonts w:ascii="Times" w:hAnsi="Times"/>
          <w:sz w:val="21"/>
          <w:szCs w:val="21"/>
          <w:lang w:val="en-US"/>
        </w:rPr>
        <w:t>resample</w:t>
      </w:r>
      <w:r w:rsidR="005462BD">
        <w:rPr>
          <w:rFonts w:ascii="Times" w:hAnsi="Times"/>
          <w:sz w:val="21"/>
          <w:szCs w:val="21"/>
          <w:lang w:val="en-US"/>
        </w:rPr>
        <w:t>d</w:t>
      </w:r>
      <w:r w:rsidR="003C05C4">
        <w:rPr>
          <w:rFonts w:ascii="Times" w:hAnsi="Times"/>
          <w:sz w:val="21"/>
          <w:szCs w:val="21"/>
          <w:lang w:val="en-US"/>
        </w:rPr>
        <w:t xml:space="preserve"> from the class until </w:t>
      </w:r>
      <w:r w:rsidR="005462BD">
        <w:rPr>
          <w:rFonts w:ascii="Times" w:hAnsi="Times"/>
          <w:sz w:val="21"/>
          <w:szCs w:val="21"/>
          <w:lang w:val="en-US"/>
        </w:rPr>
        <w:t>there are</w:t>
      </w:r>
      <w:r w:rsidR="003C05C4">
        <w:rPr>
          <w:rFonts w:ascii="Times" w:hAnsi="Times"/>
          <w:sz w:val="21"/>
          <w:szCs w:val="21"/>
          <w:lang w:val="en-US"/>
        </w:rPr>
        <w:t xml:space="preserve"> 6198 observations. Similarly, for classes with higher than 6198 observations, </w:t>
      </w:r>
      <w:r w:rsidR="005462BD">
        <w:rPr>
          <w:rFonts w:ascii="Times" w:hAnsi="Times"/>
          <w:sz w:val="21"/>
          <w:szCs w:val="21"/>
          <w:lang w:val="en-US"/>
        </w:rPr>
        <w:t>a</w:t>
      </w:r>
      <w:r w:rsidR="003C05C4">
        <w:rPr>
          <w:rFonts w:ascii="Times" w:hAnsi="Times"/>
          <w:sz w:val="21"/>
          <w:szCs w:val="21"/>
          <w:lang w:val="en-US"/>
        </w:rPr>
        <w:t xml:space="preserve"> subsample </w:t>
      </w:r>
      <w:r w:rsidR="005462BD">
        <w:rPr>
          <w:rFonts w:ascii="Times" w:hAnsi="Times"/>
          <w:sz w:val="21"/>
          <w:szCs w:val="21"/>
          <w:lang w:val="en-US"/>
        </w:rPr>
        <w:t xml:space="preserve">of </w:t>
      </w:r>
      <w:r w:rsidR="003C05C4">
        <w:rPr>
          <w:rFonts w:ascii="Times" w:hAnsi="Times"/>
          <w:sz w:val="21"/>
          <w:szCs w:val="21"/>
          <w:lang w:val="en-US"/>
        </w:rPr>
        <w:t>6198 observations</w:t>
      </w:r>
      <w:r w:rsidR="005462BD">
        <w:rPr>
          <w:rFonts w:ascii="Times" w:hAnsi="Times"/>
          <w:sz w:val="21"/>
          <w:szCs w:val="21"/>
          <w:lang w:val="en-US"/>
        </w:rPr>
        <w:t xml:space="preserve"> is randomly chosen</w:t>
      </w:r>
      <w:r w:rsidR="003C05C4">
        <w:rPr>
          <w:rFonts w:ascii="Times" w:hAnsi="Times"/>
          <w:sz w:val="21"/>
          <w:szCs w:val="21"/>
          <w:lang w:val="en-US"/>
        </w:rPr>
        <w:t xml:space="preserve">. The choice of 6198 was </w:t>
      </w:r>
      <w:r w:rsidR="005462BD">
        <w:rPr>
          <w:rFonts w:ascii="Times" w:hAnsi="Times"/>
          <w:sz w:val="21"/>
          <w:szCs w:val="21"/>
          <w:lang w:val="en-US"/>
        </w:rPr>
        <w:t>chosen as</w:t>
      </w:r>
      <w:r w:rsidR="003C05C4">
        <w:rPr>
          <w:rFonts w:ascii="Times" w:hAnsi="Times"/>
          <w:sz w:val="21"/>
          <w:szCs w:val="21"/>
          <w:lang w:val="en-US"/>
        </w:rPr>
        <w:t xml:space="preserve"> 3 </w:t>
      </w:r>
      <w:r w:rsidR="005462BD">
        <w:rPr>
          <w:rFonts w:ascii="Times" w:hAnsi="Times"/>
          <w:sz w:val="21"/>
          <w:szCs w:val="21"/>
          <w:lang w:val="en-US"/>
        </w:rPr>
        <w:t xml:space="preserve">times the number of observations for the class with the least number of observations - </w:t>
      </w:r>
      <w:r w:rsidR="003C05C4">
        <w:rPr>
          <w:rFonts w:ascii="Times" w:hAnsi="Times"/>
          <w:sz w:val="21"/>
          <w:szCs w:val="21"/>
          <w:lang w:val="en-US"/>
        </w:rPr>
        <w:t>3 in itself was an arbitrary choice.</w:t>
      </w:r>
    </w:p>
    <w:p w14:paraId="5892EFA1" w14:textId="17FFE096" w:rsidR="003C05C4" w:rsidRDefault="003C05C4" w:rsidP="0066061D">
      <w:pPr>
        <w:spacing w:line="288" w:lineRule="auto"/>
        <w:rPr>
          <w:rFonts w:ascii="Times" w:hAnsi="Times"/>
          <w:sz w:val="21"/>
          <w:szCs w:val="21"/>
          <w:lang w:val="en-US"/>
        </w:rPr>
      </w:pPr>
    </w:p>
    <w:p w14:paraId="4E579FF3" w14:textId="12A015BB" w:rsidR="003C05C4" w:rsidRDefault="003C05C4" w:rsidP="0066061D">
      <w:pPr>
        <w:spacing w:line="288" w:lineRule="auto"/>
        <w:rPr>
          <w:rFonts w:ascii="Times" w:hAnsi="Times"/>
          <w:sz w:val="21"/>
          <w:szCs w:val="21"/>
          <w:lang w:val="en-US"/>
        </w:rPr>
      </w:pPr>
    </w:p>
    <w:p w14:paraId="226E625B" w14:textId="7A004756" w:rsidR="003C05C4" w:rsidRDefault="003C05C4" w:rsidP="0066061D">
      <w:pPr>
        <w:spacing w:line="288" w:lineRule="auto"/>
        <w:rPr>
          <w:rFonts w:ascii="Times" w:hAnsi="Times"/>
          <w:sz w:val="21"/>
          <w:szCs w:val="21"/>
          <w:lang w:val="en-US"/>
        </w:rPr>
      </w:pPr>
      <w:r>
        <w:rPr>
          <w:rFonts w:ascii="Times" w:hAnsi="Times"/>
          <w:sz w:val="21"/>
          <w:szCs w:val="21"/>
          <w:lang w:val="en-US"/>
        </w:rPr>
        <w:t>This random sampling/subsampling is done after the data has been split into training and test dataset. The ratio used for the split is 80/20 training/test.</w:t>
      </w:r>
    </w:p>
    <w:p w14:paraId="44985659" w14:textId="77777777" w:rsidR="003C05C4" w:rsidRPr="00274F48" w:rsidRDefault="003C05C4" w:rsidP="0066061D">
      <w:pPr>
        <w:spacing w:line="288" w:lineRule="auto"/>
        <w:rPr>
          <w:rFonts w:ascii="Times" w:hAnsi="Times"/>
          <w:sz w:val="21"/>
          <w:szCs w:val="21"/>
          <w:lang w:val="en-US"/>
        </w:rPr>
      </w:pPr>
    </w:p>
    <w:p w14:paraId="1289A43A" w14:textId="60CD6CAD" w:rsidR="003415C9" w:rsidRDefault="003415C9" w:rsidP="003415C9">
      <w:pPr>
        <w:spacing w:after="80" w:line="288" w:lineRule="auto"/>
        <w:rPr>
          <w:rFonts w:ascii="Times" w:hAnsi="Times"/>
          <w:i/>
          <w:iCs/>
          <w:sz w:val="21"/>
          <w:szCs w:val="21"/>
          <w:lang w:val="en-US"/>
        </w:rPr>
      </w:pPr>
      <w:r>
        <w:rPr>
          <w:rFonts w:ascii="Times" w:hAnsi="Times"/>
          <w:i/>
          <w:iCs/>
          <w:sz w:val="21"/>
          <w:szCs w:val="21"/>
          <w:lang w:val="en-US"/>
        </w:rPr>
        <w:t xml:space="preserve">Classifiers Compared on Test Data </w:t>
      </w:r>
    </w:p>
    <w:p w14:paraId="675579BD" w14:textId="43C67118" w:rsidR="003C05C4" w:rsidRPr="003C05C4" w:rsidRDefault="003C05C4" w:rsidP="003415C9">
      <w:pPr>
        <w:spacing w:after="80" w:line="288" w:lineRule="auto"/>
        <w:rPr>
          <w:rFonts w:ascii="Times" w:hAnsi="Times"/>
          <w:sz w:val="21"/>
          <w:szCs w:val="21"/>
          <w:lang w:val="en-US"/>
        </w:rPr>
      </w:pPr>
      <w:r>
        <w:rPr>
          <w:rFonts w:ascii="Times" w:hAnsi="Times"/>
          <w:sz w:val="21"/>
          <w:szCs w:val="21"/>
          <w:lang w:val="en-US"/>
        </w:rPr>
        <w:t xml:space="preserve">For the main results, 5 different ML algorithms for getting accuracy results for the test data. These algorithms are Logistic Regression, Random Forest, </w:t>
      </w:r>
      <w:proofErr w:type="spellStart"/>
      <w:r>
        <w:rPr>
          <w:rFonts w:ascii="Times" w:hAnsi="Times"/>
          <w:sz w:val="21"/>
          <w:szCs w:val="21"/>
          <w:lang w:val="en-US"/>
        </w:rPr>
        <w:t>XGBoost</w:t>
      </w:r>
      <w:proofErr w:type="spellEnd"/>
      <w:r>
        <w:rPr>
          <w:rFonts w:ascii="Times" w:hAnsi="Times"/>
          <w:sz w:val="21"/>
          <w:szCs w:val="21"/>
          <w:lang w:val="en-US"/>
        </w:rPr>
        <w:t>, SVM, and KNN classification.</w:t>
      </w:r>
    </w:p>
    <w:p w14:paraId="43CF16C4" w14:textId="6D54BFF8" w:rsidR="00FC45FA" w:rsidRDefault="00FC45FA" w:rsidP="003415C9">
      <w:pPr>
        <w:spacing w:after="80" w:line="288" w:lineRule="auto"/>
        <w:rPr>
          <w:rFonts w:ascii="Times" w:hAnsi="Times"/>
          <w:i/>
          <w:iCs/>
          <w:sz w:val="21"/>
          <w:szCs w:val="21"/>
          <w:lang w:val="en-US"/>
        </w:rPr>
      </w:pPr>
      <w:r>
        <w:rPr>
          <w:rFonts w:ascii="Times" w:hAnsi="Times"/>
          <w:i/>
          <w:iCs/>
          <w:sz w:val="21"/>
          <w:szCs w:val="21"/>
          <w:lang w:val="en-US"/>
        </w:rPr>
        <w:t xml:space="preserve">Hyperparameter </w:t>
      </w:r>
      <w:r w:rsidR="00AF6E84">
        <w:rPr>
          <w:rFonts w:ascii="Times" w:hAnsi="Times"/>
          <w:i/>
          <w:iCs/>
          <w:sz w:val="21"/>
          <w:szCs w:val="21"/>
          <w:lang w:val="en-US"/>
        </w:rPr>
        <w:t>Tuni</w:t>
      </w:r>
      <w:r>
        <w:rPr>
          <w:rFonts w:ascii="Times" w:hAnsi="Times"/>
          <w:i/>
          <w:iCs/>
          <w:sz w:val="21"/>
          <w:szCs w:val="21"/>
          <w:lang w:val="en-US"/>
        </w:rPr>
        <w:t>n</w:t>
      </w:r>
      <w:r w:rsidR="00AF6E84">
        <w:rPr>
          <w:rFonts w:ascii="Times" w:hAnsi="Times"/>
          <w:i/>
          <w:iCs/>
          <w:sz w:val="21"/>
          <w:szCs w:val="21"/>
          <w:lang w:val="en-US"/>
        </w:rPr>
        <w:t>g</w:t>
      </w:r>
    </w:p>
    <w:p w14:paraId="0DFBDE3E" w14:textId="1847334F" w:rsidR="003415C9" w:rsidRDefault="005462BD" w:rsidP="0066061D">
      <w:pPr>
        <w:spacing w:after="80" w:line="288" w:lineRule="auto"/>
        <w:rPr>
          <w:rFonts w:ascii="Times" w:hAnsi="Times"/>
          <w:sz w:val="21"/>
          <w:szCs w:val="21"/>
          <w:lang w:val="en-US"/>
        </w:rPr>
      </w:pPr>
      <w:commentRangeStart w:id="0"/>
      <w:r>
        <w:rPr>
          <w:rFonts w:ascii="Times" w:hAnsi="Times"/>
          <w:sz w:val="21"/>
          <w:szCs w:val="21"/>
          <w:lang w:val="en-US"/>
        </w:rPr>
        <w:t>Hyperparameter tuning is mostly done informally</w:t>
      </w:r>
      <w:commentRangeEnd w:id="0"/>
      <w:r>
        <w:rPr>
          <w:rStyle w:val="CommentReference"/>
          <w:rFonts w:asciiTheme="minorHAnsi" w:eastAsiaTheme="minorHAnsi" w:hAnsiTheme="minorHAnsi" w:cstheme="minorBidi"/>
        </w:rPr>
        <w:commentReference w:id="0"/>
      </w:r>
      <w:r>
        <w:rPr>
          <w:rFonts w:ascii="Times" w:hAnsi="Times"/>
          <w:sz w:val="21"/>
          <w:szCs w:val="21"/>
          <w:lang w:val="en-US"/>
        </w:rPr>
        <w:t xml:space="preserve">. Initially, mostly standard settings are used to get results. SVM is trialed with different kernels and the linear and RBF kernels perform the best in some initial tuning. </w:t>
      </w:r>
    </w:p>
    <w:p w14:paraId="7E881A03" w14:textId="77777777" w:rsidR="005462BD" w:rsidRPr="003C05C4" w:rsidRDefault="005462BD" w:rsidP="0066061D">
      <w:pPr>
        <w:spacing w:after="80" w:line="288" w:lineRule="auto"/>
        <w:rPr>
          <w:rFonts w:ascii="Times" w:hAnsi="Times"/>
          <w:sz w:val="21"/>
          <w:szCs w:val="21"/>
          <w:lang w:val="en-US"/>
        </w:rPr>
      </w:pPr>
    </w:p>
    <w:p w14:paraId="14265CFC" w14:textId="278AAC2C" w:rsidR="0066061D" w:rsidRDefault="0066061D" w:rsidP="0066061D">
      <w:pPr>
        <w:spacing w:after="80" w:line="288" w:lineRule="auto"/>
        <w:rPr>
          <w:rFonts w:ascii="Times" w:hAnsi="Times"/>
          <w:sz w:val="21"/>
          <w:szCs w:val="21"/>
          <w:lang w:val="en-US"/>
        </w:rPr>
      </w:pPr>
      <w:r w:rsidRPr="0066061D">
        <w:rPr>
          <w:rFonts w:ascii="Times" w:hAnsi="Times"/>
          <w:i/>
          <w:iCs/>
          <w:sz w:val="21"/>
          <w:szCs w:val="21"/>
          <w:lang w:val="en-US"/>
        </w:rPr>
        <w:t xml:space="preserve">Testing Data: </w:t>
      </w:r>
      <w:r w:rsidRPr="0066061D">
        <w:rPr>
          <w:rFonts w:ascii="Times" w:hAnsi="Times"/>
          <w:sz w:val="21"/>
          <w:szCs w:val="21"/>
          <w:lang w:val="en-US"/>
        </w:rPr>
        <w:t>Tree clown delineations without tree class labels. Test our model by the</w:t>
      </w:r>
      <w:r w:rsidRPr="0066061D">
        <w:rPr>
          <w:rFonts w:ascii="Times" w:hAnsi="Times"/>
          <w:sz w:val="21"/>
          <w:szCs w:val="21"/>
        </w:rPr>
        <w:t xml:space="preserve"> classification of species on bounding boxes of unknown species identity</w:t>
      </w:r>
      <w:r w:rsidRPr="0066061D">
        <w:rPr>
          <w:rFonts w:ascii="Times" w:hAnsi="Times"/>
          <w:sz w:val="21"/>
          <w:szCs w:val="21"/>
          <w:lang w:val="en-US"/>
        </w:rPr>
        <w:t xml:space="preserve">. </w:t>
      </w:r>
    </w:p>
    <w:p w14:paraId="687A5B39" w14:textId="77777777" w:rsidR="003415C9" w:rsidRPr="0066061D" w:rsidRDefault="003415C9" w:rsidP="0066061D">
      <w:pPr>
        <w:spacing w:after="80" w:line="288" w:lineRule="auto"/>
        <w:rPr>
          <w:rFonts w:ascii="Times" w:hAnsi="Times"/>
          <w:sz w:val="21"/>
          <w:szCs w:val="21"/>
        </w:rPr>
      </w:pPr>
    </w:p>
    <w:p w14:paraId="76C0356A" w14:textId="77777777" w:rsidR="00AF683B" w:rsidRPr="0066061D" w:rsidRDefault="00AF683B" w:rsidP="00BC32BF">
      <w:pPr>
        <w:rPr>
          <w:sz w:val="21"/>
          <w:szCs w:val="21"/>
        </w:rPr>
      </w:pPr>
    </w:p>
    <w:p w14:paraId="3FB91EA7" w14:textId="44D10ADB" w:rsidR="00664277" w:rsidRDefault="00664277" w:rsidP="00664277">
      <w:pPr>
        <w:rPr>
          <w:b/>
          <w:bCs/>
          <w:sz w:val="21"/>
          <w:szCs w:val="21"/>
          <w:lang w:val="en-US"/>
        </w:rPr>
      </w:pPr>
      <w:r w:rsidRPr="00AF683B">
        <w:rPr>
          <w:b/>
          <w:bCs/>
          <w:sz w:val="21"/>
          <w:szCs w:val="21"/>
          <w:lang w:val="en-US"/>
        </w:rPr>
        <w:t xml:space="preserve">Results: </w:t>
      </w:r>
    </w:p>
    <w:p w14:paraId="685D13AD" w14:textId="77777777" w:rsidR="005462BD" w:rsidRDefault="00AF683B" w:rsidP="00AF683B">
      <w:pPr>
        <w:rPr>
          <w:sz w:val="21"/>
          <w:szCs w:val="21"/>
          <w:lang w:val="en-US"/>
        </w:rPr>
      </w:pPr>
      <w:r>
        <w:rPr>
          <w:i/>
          <w:iCs/>
          <w:sz w:val="21"/>
          <w:szCs w:val="21"/>
          <w:lang w:val="en-US"/>
        </w:rPr>
        <w:t xml:space="preserve">Performance Metrics: </w:t>
      </w:r>
      <w:r>
        <w:rPr>
          <w:sz w:val="21"/>
          <w:szCs w:val="21"/>
          <w:lang w:val="en-US"/>
        </w:rPr>
        <w:t>F1 Scores (</w:t>
      </w:r>
      <w:proofErr w:type="gramStart"/>
      <w:r>
        <w:rPr>
          <w:sz w:val="21"/>
          <w:szCs w:val="21"/>
          <w:lang w:val="en-US"/>
        </w:rPr>
        <w:t>sklearn.metrics</w:t>
      </w:r>
      <w:proofErr w:type="gramEnd"/>
      <w:r>
        <w:rPr>
          <w:sz w:val="21"/>
          <w:szCs w:val="21"/>
          <w:lang w:val="en-US"/>
        </w:rPr>
        <w:t>.f1_score); Average Cross-Entropy Loss (sklearn.metrics.log-loss); Confusion Matrix</w:t>
      </w:r>
      <w:r w:rsidR="00546B4C">
        <w:rPr>
          <w:sz w:val="21"/>
          <w:szCs w:val="21"/>
          <w:lang w:val="en-US"/>
        </w:rPr>
        <w:t xml:space="preserve"> (</w:t>
      </w:r>
      <w:proofErr w:type="spellStart"/>
      <w:r w:rsidR="00546B4C">
        <w:rPr>
          <w:sz w:val="21"/>
          <w:szCs w:val="21"/>
          <w:lang w:val="en-US"/>
        </w:rPr>
        <w:t>sklearn.metrics.confusion_matrix</w:t>
      </w:r>
      <w:proofErr w:type="spellEnd"/>
      <w:r w:rsidR="00546B4C">
        <w:rPr>
          <w:sz w:val="21"/>
          <w:szCs w:val="21"/>
          <w:lang w:val="en-US"/>
        </w:rPr>
        <w:t>).</w:t>
      </w:r>
    </w:p>
    <w:p w14:paraId="133F2340" w14:textId="6DFBA66A" w:rsidR="00AF683B" w:rsidRDefault="005462BD" w:rsidP="005462BD">
      <w:pPr>
        <w:jc w:val="center"/>
        <w:rPr>
          <w:sz w:val="21"/>
          <w:szCs w:val="21"/>
          <w:lang w:val="en-US"/>
        </w:rPr>
      </w:pPr>
      <w:r>
        <w:rPr>
          <w:sz w:val="21"/>
          <w:szCs w:val="21"/>
          <w:lang w:val="en-US"/>
        </w:rPr>
        <w:lastRenderedPageBreak/>
        <w:t xml:space="preserve">Table 1. </w:t>
      </w:r>
      <w:commentRangeStart w:id="1"/>
      <w:r>
        <w:rPr>
          <w:sz w:val="21"/>
          <w:szCs w:val="21"/>
          <w:lang w:val="en-US"/>
        </w:rPr>
        <w:t xml:space="preserve">Mean </w:t>
      </w:r>
      <w:r w:rsidR="00E56D2B">
        <w:rPr>
          <w:sz w:val="21"/>
          <w:szCs w:val="21"/>
          <w:lang w:val="en-US"/>
        </w:rPr>
        <w:t xml:space="preserve">statistics of Test data after </w:t>
      </w:r>
      <w:proofErr w:type="gramStart"/>
      <w:r w:rsidR="00E56D2B">
        <w:rPr>
          <w:sz w:val="21"/>
          <w:szCs w:val="21"/>
          <w:lang w:val="en-US"/>
        </w:rPr>
        <w:t>5 fold</w:t>
      </w:r>
      <w:proofErr w:type="gramEnd"/>
      <w:r w:rsidR="00E56D2B">
        <w:rPr>
          <w:sz w:val="21"/>
          <w:szCs w:val="21"/>
          <w:lang w:val="en-US"/>
        </w:rPr>
        <w:t xml:space="preserve"> Cross-Validation</w:t>
      </w:r>
      <w:commentRangeEnd w:id="1"/>
      <w:r w:rsidR="00E56D2B">
        <w:rPr>
          <w:rStyle w:val="CommentReference"/>
          <w:rFonts w:asciiTheme="minorHAnsi" w:eastAsiaTheme="minorHAnsi" w:hAnsiTheme="minorHAnsi" w:cstheme="minorBidi"/>
        </w:rPr>
        <w:commentReference w:id="1"/>
      </w:r>
    </w:p>
    <w:tbl>
      <w:tblPr>
        <w:tblW w:w="6500" w:type="dxa"/>
        <w:jc w:val="center"/>
        <w:tblLook w:val="04A0" w:firstRow="1" w:lastRow="0" w:firstColumn="1" w:lastColumn="0" w:noHBand="0" w:noVBand="1"/>
      </w:tblPr>
      <w:tblGrid>
        <w:gridCol w:w="1300"/>
        <w:gridCol w:w="1300"/>
        <w:gridCol w:w="1300"/>
        <w:gridCol w:w="1300"/>
        <w:gridCol w:w="1300"/>
      </w:tblGrid>
      <w:tr w:rsidR="005462BD" w:rsidRPr="005462BD" w14:paraId="522F97BB" w14:textId="77777777" w:rsidTr="005462BD">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9BCFAB" w14:textId="77777777" w:rsidR="005462BD" w:rsidRPr="005462BD" w:rsidRDefault="005462BD" w:rsidP="005462BD">
            <w:pPr>
              <w:rPr>
                <w:rFonts w:ascii="Calibri" w:hAnsi="Calibri" w:cs="Calibri"/>
                <w:color w:val="000000"/>
                <w:lang w:val="en-US"/>
              </w:rPr>
            </w:pPr>
            <w:r w:rsidRPr="005462BD">
              <w:rPr>
                <w:rFonts w:ascii="Calibri" w:hAnsi="Calibri" w:cs="Calibri"/>
                <w:color w:val="000000"/>
                <w:lang w:val="en-US"/>
              </w:rPr>
              <w:t>Model</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57A81F4" w14:textId="77777777" w:rsidR="005462BD" w:rsidRPr="005462BD" w:rsidRDefault="005462BD" w:rsidP="005462BD">
            <w:pPr>
              <w:rPr>
                <w:rFonts w:ascii="Calibri" w:hAnsi="Calibri" w:cs="Calibri"/>
                <w:color w:val="000000"/>
                <w:lang w:val="en-US"/>
              </w:rPr>
            </w:pPr>
            <w:r w:rsidRPr="005462BD">
              <w:rPr>
                <w:rFonts w:ascii="Calibri" w:hAnsi="Calibri" w:cs="Calibri"/>
                <w:color w:val="000000"/>
                <w:lang w:val="en-US"/>
              </w:rPr>
              <w:t>Time (s)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7D83546" w14:textId="77777777" w:rsidR="005462BD" w:rsidRPr="005462BD" w:rsidRDefault="005462BD" w:rsidP="005462BD">
            <w:pPr>
              <w:rPr>
                <w:rFonts w:ascii="Calibri" w:hAnsi="Calibri" w:cs="Calibri"/>
                <w:color w:val="000000"/>
                <w:lang w:val="en-US"/>
              </w:rPr>
            </w:pPr>
            <w:r w:rsidRPr="005462BD">
              <w:rPr>
                <w:rFonts w:ascii="Calibri" w:hAnsi="Calibri" w:cs="Calibri"/>
                <w:color w:val="000000"/>
                <w:lang w:val="en-US"/>
              </w:rPr>
              <w:t>Test accuracy</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C808AC8" w14:textId="77777777" w:rsidR="005462BD" w:rsidRPr="005462BD" w:rsidRDefault="005462BD" w:rsidP="005462BD">
            <w:pPr>
              <w:rPr>
                <w:rFonts w:ascii="Calibri" w:hAnsi="Calibri" w:cs="Calibri"/>
                <w:color w:val="000000"/>
                <w:lang w:val="en-US"/>
              </w:rPr>
            </w:pPr>
            <w:r w:rsidRPr="005462BD">
              <w:rPr>
                <w:rFonts w:ascii="Calibri" w:hAnsi="Calibri" w:cs="Calibri"/>
                <w:color w:val="000000"/>
                <w:lang w:val="en-US"/>
              </w:rPr>
              <w:t>Test precision, weighted</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A58F804" w14:textId="77777777" w:rsidR="005462BD" w:rsidRPr="005462BD" w:rsidRDefault="005462BD" w:rsidP="005462BD">
            <w:pPr>
              <w:rPr>
                <w:rFonts w:ascii="Calibri" w:hAnsi="Calibri" w:cs="Calibri"/>
                <w:color w:val="000000"/>
                <w:lang w:val="en-US"/>
              </w:rPr>
            </w:pPr>
            <w:r w:rsidRPr="005462BD">
              <w:rPr>
                <w:rFonts w:ascii="Calibri" w:hAnsi="Calibri" w:cs="Calibri"/>
                <w:color w:val="000000"/>
                <w:lang w:val="en-US"/>
              </w:rPr>
              <w:t>Test F-1, weighted</w:t>
            </w:r>
          </w:p>
        </w:tc>
      </w:tr>
      <w:tr w:rsidR="005462BD" w:rsidRPr="005462BD" w14:paraId="45102C36" w14:textId="77777777" w:rsidTr="005462BD">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06DCB874" w14:textId="77777777" w:rsidR="005462BD" w:rsidRPr="005462BD" w:rsidRDefault="005462BD" w:rsidP="005462BD">
            <w:pPr>
              <w:rPr>
                <w:rFonts w:ascii="Calibri" w:hAnsi="Calibri" w:cs="Calibri"/>
                <w:color w:val="000000"/>
                <w:lang w:val="en-US"/>
              </w:rPr>
            </w:pPr>
            <w:r w:rsidRPr="005462BD">
              <w:rPr>
                <w:rFonts w:ascii="Calibri" w:hAnsi="Calibri" w:cs="Calibri"/>
                <w:color w:val="000000"/>
                <w:lang w:val="en-US"/>
              </w:rPr>
              <w:t>KNN</w:t>
            </w:r>
          </w:p>
        </w:tc>
        <w:tc>
          <w:tcPr>
            <w:tcW w:w="1300" w:type="dxa"/>
            <w:tcBorders>
              <w:top w:val="nil"/>
              <w:left w:val="nil"/>
              <w:bottom w:val="nil"/>
              <w:right w:val="nil"/>
            </w:tcBorders>
            <w:shd w:val="clear" w:color="auto" w:fill="auto"/>
            <w:noWrap/>
            <w:vAlign w:val="bottom"/>
            <w:hideMark/>
          </w:tcPr>
          <w:p w14:paraId="5C9CF39C"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0.053</w:t>
            </w:r>
          </w:p>
        </w:tc>
        <w:tc>
          <w:tcPr>
            <w:tcW w:w="1300" w:type="dxa"/>
            <w:tcBorders>
              <w:top w:val="nil"/>
              <w:left w:val="nil"/>
              <w:bottom w:val="nil"/>
              <w:right w:val="nil"/>
            </w:tcBorders>
            <w:shd w:val="clear" w:color="auto" w:fill="auto"/>
            <w:noWrap/>
            <w:vAlign w:val="bottom"/>
            <w:hideMark/>
          </w:tcPr>
          <w:p w14:paraId="0C3A8DBA"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0.716</w:t>
            </w:r>
          </w:p>
        </w:tc>
        <w:tc>
          <w:tcPr>
            <w:tcW w:w="1300" w:type="dxa"/>
            <w:tcBorders>
              <w:top w:val="nil"/>
              <w:left w:val="nil"/>
              <w:bottom w:val="nil"/>
              <w:right w:val="nil"/>
            </w:tcBorders>
            <w:shd w:val="clear" w:color="auto" w:fill="auto"/>
            <w:noWrap/>
            <w:vAlign w:val="bottom"/>
            <w:hideMark/>
          </w:tcPr>
          <w:p w14:paraId="3D5BDB2F"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0.718</w:t>
            </w:r>
          </w:p>
        </w:tc>
        <w:tc>
          <w:tcPr>
            <w:tcW w:w="1300" w:type="dxa"/>
            <w:tcBorders>
              <w:top w:val="nil"/>
              <w:left w:val="nil"/>
              <w:bottom w:val="nil"/>
              <w:right w:val="single" w:sz="4" w:space="0" w:color="auto"/>
            </w:tcBorders>
            <w:shd w:val="clear" w:color="auto" w:fill="auto"/>
            <w:noWrap/>
            <w:vAlign w:val="bottom"/>
            <w:hideMark/>
          </w:tcPr>
          <w:p w14:paraId="07F45FE9"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0.713</w:t>
            </w:r>
          </w:p>
        </w:tc>
      </w:tr>
      <w:tr w:rsidR="005462BD" w:rsidRPr="005462BD" w14:paraId="166C6B15" w14:textId="77777777" w:rsidTr="005462BD">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187CE0CC" w14:textId="77777777" w:rsidR="005462BD" w:rsidRPr="005462BD" w:rsidRDefault="005462BD" w:rsidP="005462BD">
            <w:pPr>
              <w:rPr>
                <w:rFonts w:ascii="Calibri" w:hAnsi="Calibri" w:cs="Calibri"/>
                <w:color w:val="000000"/>
                <w:lang w:val="en-US"/>
              </w:rPr>
            </w:pPr>
            <w:proofErr w:type="spellStart"/>
            <w:r w:rsidRPr="005462BD">
              <w:rPr>
                <w:rFonts w:ascii="Calibri" w:hAnsi="Calibri" w:cs="Calibri"/>
                <w:color w:val="000000"/>
                <w:lang w:val="en-US"/>
              </w:rPr>
              <w:t>LogReg</w:t>
            </w:r>
            <w:proofErr w:type="spellEnd"/>
          </w:p>
        </w:tc>
        <w:tc>
          <w:tcPr>
            <w:tcW w:w="1300" w:type="dxa"/>
            <w:tcBorders>
              <w:top w:val="nil"/>
              <w:left w:val="nil"/>
              <w:bottom w:val="nil"/>
              <w:right w:val="nil"/>
            </w:tcBorders>
            <w:shd w:val="clear" w:color="auto" w:fill="auto"/>
            <w:noWrap/>
            <w:vAlign w:val="bottom"/>
            <w:hideMark/>
          </w:tcPr>
          <w:p w14:paraId="09C8A909"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82.686</w:t>
            </w:r>
          </w:p>
        </w:tc>
        <w:tc>
          <w:tcPr>
            <w:tcW w:w="1300" w:type="dxa"/>
            <w:tcBorders>
              <w:top w:val="nil"/>
              <w:left w:val="nil"/>
              <w:bottom w:val="nil"/>
              <w:right w:val="nil"/>
            </w:tcBorders>
            <w:shd w:val="clear" w:color="auto" w:fill="auto"/>
            <w:noWrap/>
            <w:vAlign w:val="bottom"/>
            <w:hideMark/>
          </w:tcPr>
          <w:p w14:paraId="72097736"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0.708</w:t>
            </w:r>
          </w:p>
        </w:tc>
        <w:tc>
          <w:tcPr>
            <w:tcW w:w="1300" w:type="dxa"/>
            <w:tcBorders>
              <w:top w:val="nil"/>
              <w:left w:val="nil"/>
              <w:bottom w:val="nil"/>
              <w:right w:val="nil"/>
            </w:tcBorders>
            <w:shd w:val="clear" w:color="auto" w:fill="auto"/>
            <w:noWrap/>
            <w:vAlign w:val="bottom"/>
            <w:hideMark/>
          </w:tcPr>
          <w:p w14:paraId="702F549D"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0.709</w:t>
            </w:r>
          </w:p>
        </w:tc>
        <w:tc>
          <w:tcPr>
            <w:tcW w:w="1300" w:type="dxa"/>
            <w:tcBorders>
              <w:top w:val="nil"/>
              <w:left w:val="nil"/>
              <w:bottom w:val="nil"/>
              <w:right w:val="single" w:sz="4" w:space="0" w:color="auto"/>
            </w:tcBorders>
            <w:shd w:val="clear" w:color="auto" w:fill="auto"/>
            <w:noWrap/>
            <w:vAlign w:val="bottom"/>
            <w:hideMark/>
          </w:tcPr>
          <w:p w14:paraId="62CE10EE"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0.708</w:t>
            </w:r>
          </w:p>
        </w:tc>
      </w:tr>
      <w:tr w:rsidR="005462BD" w:rsidRPr="005462BD" w14:paraId="318B02B9" w14:textId="77777777" w:rsidTr="005462BD">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5854B854" w14:textId="77777777" w:rsidR="005462BD" w:rsidRPr="005462BD" w:rsidRDefault="005462BD" w:rsidP="005462BD">
            <w:pPr>
              <w:rPr>
                <w:rFonts w:ascii="Calibri" w:hAnsi="Calibri" w:cs="Calibri"/>
                <w:color w:val="000000"/>
                <w:lang w:val="en-US"/>
              </w:rPr>
            </w:pPr>
            <w:r w:rsidRPr="005462BD">
              <w:rPr>
                <w:rFonts w:ascii="Calibri" w:hAnsi="Calibri" w:cs="Calibri"/>
                <w:color w:val="000000"/>
                <w:lang w:val="en-US"/>
              </w:rPr>
              <w:t>RF</w:t>
            </w:r>
          </w:p>
        </w:tc>
        <w:tc>
          <w:tcPr>
            <w:tcW w:w="1300" w:type="dxa"/>
            <w:tcBorders>
              <w:top w:val="nil"/>
              <w:left w:val="nil"/>
              <w:bottom w:val="nil"/>
              <w:right w:val="nil"/>
            </w:tcBorders>
            <w:shd w:val="clear" w:color="auto" w:fill="auto"/>
            <w:noWrap/>
            <w:vAlign w:val="bottom"/>
            <w:hideMark/>
          </w:tcPr>
          <w:p w14:paraId="45305518"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11.539</w:t>
            </w:r>
          </w:p>
        </w:tc>
        <w:tc>
          <w:tcPr>
            <w:tcW w:w="1300" w:type="dxa"/>
            <w:tcBorders>
              <w:top w:val="nil"/>
              <w:left w:val="nil"/>
              <w:bottom w:val="nil"/>
              <w:right w:val="nil"/>
            </w:tcBorders>
            <w:shd w:val="clear" w:color="auto" w:fill="auto"/>
            <w:noWrap/>
            <w:vAlign w:val="bottom"/>
            <w:hideMark/>
          </w:tcPr>
          <w:p w14:paraId="6A3D46BE"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0.814</w:t>
            </w:r>
          </w:p>
        </w:tc>
        <w:tc>
          <w:tcPr>
            <w:tcW w:w="1300" w:type="dxa"/>
            <w:tcBorders>
              <w:top w:val="nil"/>
              <w:left w:val="nil"/>
              <w:bottom w:val="nil"/>
              <w:right w:val="nil"/>
            </w:tcBorders>
            <w:shd w:val="clear" w:color="auto" w:fill="auto"/>
            <w:noWrap/>
            <w:vAlign w:val="bottom"/>
            <w:hideMark/>
          </w:tcPr>
          <w:p w14:paraId="4BCFDCBC"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0.813</w:t>
            </w:r>
          </w:p>
        </w:tc>
        <w:tc>
          <w:tcPr>
            <w:tcW w:w="1300" w:type="dxa"/>
            <w:tcBorders>
              <w:top w:val="nil"/>
              <w:left w:val="nil"/>
              <w:bottom w:val="nil"/>
              <w:right w:val="single" w:sz="4" w:space="0" w:color="auto"/>
            </w:tcBorders>
            <w:shd w:val="clear" w:color="auto" w:fill="auto"/>
            <w:noWrap/>
            <w:vAlign w:val="bottom"/>
            <w:hideMark/>
          </w:tcPr>
          <w:p w14:paraId="0053FFDA"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0.814</w:t>
            </w:r>
          </w:p>
        </w:tc>
      </w:tr>
      <w:tr w:rsidR="005462BD" w:rsidRPr="005462BD" w14:paraId="726ECED5" w14:textId="77777777" w:rsidTr="005462BD">
        <w:trPr>
          <w:trHeight w:val="320"/>
          <w:jc w:val="center"/>
        </w:trPr>
        <w:tc>
          <w:tcPr>
            <w:tcW w:w="1300" w:type="dxa"/>
            <w:tcBorders>
              <w:top w:val="nil"/>
              <w:left w:val="single" w:sz="4" w:space="0" w:color="auto"/>
              <w:bottom w:val="nil"/>
              <w:right w:val="single" w:sz="4" w:space="0" w:color="auto"/>
            </w:tcBorders>
            <w:shd w:val="clear" w:color="auto" w:fill="auto"/>
            <w:noWrap/>
            <w:vAlign w:val="bottom"/>
            <w:hideMark/>
          </w:tcPr>
          <w:p w14:paraId="3CF43359" w14:textId="77777777" w:rsidR="005462BD" w:rsidRPr="005462BD" w:rsidRDefault="005462BD" w:rsidP="005462BD">
            <w:pPr>
              <w:rPr>
                <w:rFonts w:ascii="Calibri" w:hAnsi="Calibri" w:cs="Calibri"/>
                <w:color w:val="000000"/>
                <w:lang w:val="en-US"/>
              </w:rPr>
            </w:pPr>
            <w:r w:rsidRPr="005462BD">
              <w:rPr>
                <w:rFonts w:ascii="Calibri" w:hAnsi="Calibri" w:cs="Calibri"/>
                <w:color w:val="000000"/>
                <w:lang w:val="en-US"/>
              </w:rPr>
              <w:t>SVM</w:t>
            </w:r>
          </w:p>
        </w:tc>
        <w:tc>
          <w:tcPr>
            <w:tcW w:w="1300" w:type="dxa"/>
            <w:tcBorders>
              <w:top w:val="nil"/>
              <w:left w:val="nil"/>
              <w:bottom w:val="nil"/>
              <w:right w:val="nil"/>
            </w:tcBorders>
            <w:shd w:val="clear" w:color="auto" w:fill="auto"/>
            <w:noWrap/>
            <w:vAlign w:val="bottom"/>
            <w:hideMark/>
          </w:tcPr>
          <w:p w14:paraId="7F62B1C6"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92.497</w:t>
            </w:r>
          </w:p>
        </w:tc>
        <w:tc>
          <w:tcPr>
            <w:tcW w:w="1300" w:type="dxa"/>
            <w:tcBorders>
              <w:top w:val="nil"/>
              <w:left w:val="nil"/>
              <w:bottom w:val="nil"/>
              <w:right w:val="nil"/>
            </w:tcBorders>
            <w:shd w:val="clear" w:color="auto" w:fill="auto"/>
            <w:noWrap/>
            <w:vAlign w:val="bottom"/>
            <w:hideMark/>
          </w:tcPr>
          <w:p w14:paraId="084AEDF9"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0.718</w:t>
            </w:r>
          </w:p>
        </w:tc>
        <w:tc>
          <w:tcPr>
            <w:tcW w:w="1300" w:type="dxa"/>
            <w:tcBorders>
              <w:top w:val="nil"/>
              <w:left w:val="nil"/>
              <w:bottom w:val="nil"/>
              <w:right w:val="nil"/>
            </w:tcBorders>
            <w:shd w:val="clear" w:color="auto" w:fill="auto"/>
            <w:noWrap/>
            <w:vAlign w:val="bottom"/>
            <w:hideMark/>
          </w:tcPr>
          <w:p w14:paraId="3D981271"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0.72</w:t>
            </w:r>
          </w:p>
        </w:tc>
        <w:tc>
          <w:tcPr>
            <w:tcW w:w="1300" w:type="dxa"/>
            <w:tcBorders>
              <w:top w:val="nil"/>
              <w:left w:val="nil"/>
              <w:bottom w:val="nil"/>
              <w:right w:val="single" w:sz="4" w:space="0" w:color="auto"/>
            </w:tcBorders>
            <w:shd w:val="clear" w:color="auto" w:fill="auto"/>
            <w:noWrap/>
            <w:vAlign w:val="bottom"/>
            <w:hideMark/>
          </w:tcPr>
          <w:p w14:paraId="0E08609B"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0.716</w:t>
            </w:r>
          </w:p>
        </w:tc>
      </w:tr>
      <w:tr w:rsidR="005462BD" w:rsidRPr="005462BD" w14:paraId="0CF4C6F9" w14:textId="77777777" w:rsidTr="005462BD">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001A7E2" w14:textId="77777777" w:rsidR="005462BD" w:rsidRPr="005462BD" w:rsidRDefault="005462BD" w:rsidP="005462BD">
            <w:pPr>
              <w:rPr>
                <w:rFonts w:ascii="Calibri" w:hAnsi="Calibri" w:cs="Calibri"/>
                <w:color w:val="000000"/>
                <w:lang w:val="en-US"/>
              </w:rPr>
            </w:pPr>
            <w:r w:rsidRPr="005462BD">
              <w:rPr>
                <w:rFonts w:ascii="Calibri" w:hAnsi="Calibri" w:cs="Calibri"/>
                <w:color w:val="000000"/>
                <w:lang w:val="en-US"/>
              </w:rPr>
              <w:t>XGB</w:t>
            </w:r>
          </w:p>
        </w:tc>
        <w:tc>
          <w:tcPr>
            <w:tcW w:w="1300" w:type="dxa"/>
            <w:tcBorders>
              <w:top w:val="nil"/>
              <w:left w:val="nil"/>
              <w:bottom w:val="single" w:sz="4" w:space="0" w:color="auto"/>
              <w:right w:val="nil"/>
            </w:tcBorders>
            <w:shd w:val="clear" w:color="auto" w:fill="auto"/>
            <w:noWrap/>
            <w:vAlign w:val="bottom"/>
            <w:hideMark/>
          </w:tcPr>
          <w:p w14:paraId="7A924F28"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1172.369</w:t>
            </w:r>
          </w:p>
        </w:tc>
        <w:tc>
          <w:tcPr>
            <w:tcW w:w="1300" w:type="dxa"/>
            <w:tcBorders>
              <w:top w:val="nil"/>
              <w:left w:val="nil"/>
              <w:bottom w:val="single" w:sz="4" w:space="0" w:color="auto"/>
              <w:right w:val="nil"/>
            </w:tcBorders>
            <w:shd w:val="clear" w:color="auto" w:fill="auto"/>
            <w:noWrap/>
            <w:vAlign w:val="bottom"/>
            <w:hideMark/>
          </w:tcPr>
          <w:p w14:paraId="59F3AB5D"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0.825</w:t>
            </w:r>
          </w:p>
        </w:tc>
        <w:tc>
          <w:tcPr>
            <w:tcW w:w="1300" w:type="dxa"/>
            <w:tcBorders>
              <w:top w:val="nil"/>
              <w:left w:val="nil"/>
              <w:bottom w:val="single" w:sz="4" w:space="0" w:color="auto"/>
              <w:right w:val="nil"/>
            </w:tcBorders>
            <w:shd w:val="clear" w:color="auto" w:fill="auto"/>
            <w:noWrap/>
            <w:vAlign w:val="bottom"/>
            <w:hideMark/>
          </w:tcPr>
          <w:p w14:paraId="7401F61C"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0.823</w:t>
            </w:r>
          </w:p>
        </w:tc>
        <w:tc>
          <w:tcPr>
            <w:tcW w:w="1300" w:type="dxa"/>
            <w:tcBorders>
              <w:top w:val="nil"/>
              <w:left w:val="nil"/>
              <w:bottom w:val="single" w:sz="4" w:space="0" w:color="auto"/>
              <w:right w:val="single" w:sz="4" w:space="0" w:color="auto"/>
            </w:tcBorders>
            <w:shd w:val="clear" w:color="auto" w:fill="auto"/>
            <w:noWrap/>
            <w:vAlign w:val="bottom"/>
            <w:hideMark/>
          </w:tcPr>
          <w:p w14:paraId="0A4B7C86" w14:textId="77777777" w:rsidR="005462BD" w:rsidRPr="005462BD" w:rsidRDefault="005462BD" w:rsidP="005462BD">
            <w:pPr>
              <w:jc w:val="right"/>
              <w:rPr>
                <w:rFonts w:ascii="Calibri" w:hAnsi="Calibri" w:cs="Calibri"/>
                <w:color w:val="000000"/>
                <w:lang w:val="en-US"/>
              </w:rPr>
            </w:pPr>
            <w:r w:rsidRPr="005462BD">
              <w:rPr>
                <w:rFonts w:ascii="Calibri" w:hAnsi="Calibri" w:cs="Calibri"/>
                <w:color w:val="000000"/>
                <w:lang w:val="en-US"/>
              </w:rPr>
              <w:t>0.823</w:t>
            </w:r>
          </w:p>
        </w:tc>
      </w:tr>
    </w:tbl>
    <w:p w14:paraId="01950AD4" w14:textId="1CF24DB3" w:rsidR="005462BD" w:rsidRDefault="005462BD" w:rsidP="005462BD">
      <w:pPr>
        <w:jc w:val="center"/>
        <w:rPr>
          <w:sz w:val="21"/>
          <w:szCs w:val="21"/>
          <w:lang w:val="en-US"/>
        </w:rPr>
      </w:pPr>
    </w:p>
    <w:p w14:paraId="7FFD8A68" w14:textId="3CB3BE81" w:rsidR="005462BD" w:rsidRDefault="005462BD" w:rsidP="00AF683B">
      <w:pPr>
        <w:rPr>
          <w:sz w:val="21"/>
          <w:szCs w:val="21"/>
          <w:lang w:val="en-US"/>
        </w:rPr>
      </w:pPr>
    </w:p>
    <w:p w14:paraId="56A0251E" w14:textId="77777777" w:rsidR="005462BD" w:rsidRDefault="005462BD" w:rsidP="00AF683B">
      <w:pPr>
        <w:rPr>
          <w:sz w:val="21"/>
          <w:szCs w:val="21"/>
          <w:lang w:val="en-US"/>
        </w:rPr>
      </w:pPr>
    </w:p>
    <w:p w14:paraId="229A4469" w14:textId="77777777" w:rsidR="00AF683B" w:rsidRPr="00AF683B" w:rsidRDefault="00AF683B" w:rsidP="00664277">
      <w:pPr>
        <w:rPr>
          <w:b/>
          <w:bCs/>
          <w:sz w:val="21"/>
          <w:szCs w:val="21"/>
          <w:lang w:val="en-US"/>
        </w:rPr>
      </w:pPr>
    </w:p>
    <w:p w14:paraId="63390ED2" w14:textId="380B64AC" w:rsidR="00664277" w:rsidRPr="00AF683B" w:rsidRDefault="00664277" w:rsidP="00664277">
      <w:pPr>
        <w:rPr>
          <w:b/>
          <w:bCs/>
          <w:sz w:val="21"/>
          <w:szCs w:val="21"/>
          <w:lang w:val="en-US"/>
        </w:rPr>
      </w:pPr>
      <w:r w:rsidRPr="00AF683B">
        <w:rPr>
          <w:b/>
          <w:bCs/>
          <w:sz w:val="21"/>
          <w:szCs w:val="21"/>
          <w:lang w:val="en-US"/>
        </w:rPr>
        <w:t>Conclusion</w:t>
      </w:r>
      <w:r w:rsidR="00AF683B">
        <w:rPr>
          <w:b/>
          <w:bCs/>
          <w:sz w:val="21"/>
          <w:szCs w:val="21"/>
          <w:lang w:val="en-US"/>
        </w:rPr>
        <w:t xml:space="preserve">: </w:t>
      </w:r>
    </w:p>
    <w:p w14:paraId="2FC00719" w14:textId="74DD221F" w:rsidR="00664277" w:rsidRPr="00664277" w:rsidRDefault="00664277" w:rsidP="00664277">
      <w:pPr>
        <w:rPr>
          <w:lang w:val="en-US"/>
        </w:rPr>
      </w:pPr>
    </w:p>
    <w:p w14:paraId="639E6357" w14:textId="77777777" w:rsidR="00CA5DA1" w:rsidRDefault="00CA5DA1">
      <w:pPr>
        <w:rPr>
          <w:b/>
          <w:bCs/>
          <w:sz w:val="21"/>
          <w:szCs w:val="21"/>
          <w:lang w:val="en-US"/>
        </w:rPr>
      </w:pPr>
      <w:r>
        <w:rPr>
          <w:b/>
          <w:bCs/>
          <w:sz w:val="21"/>
          <w:szCs w:val="21"/>
          <w:lang w:val="en-US"/>
        </w:rPr>
        <w:br w:type="page"/>
      </w:r>
    </w:p>
    <w:p w14:paraId="6272E982" w14:textId="30A92287" w:rsidR="00664277" w:rsidRPr="004549C6" w:rsidRDefault="004549C6" w:rsidP="00664277">
      <w:pPr>
        <w:rPr>
          <w:b/>
          <w:bCs/>
          <w:sz w:val="21"/>
          <w:szCs w:val="21"/>
          <w:lang w:val="en-US"/>
        </w:rPr>
      </w:pPr>
      <w:r w:rsidRPr="004549C6">
        <w:rPr>
          <w:b/>
          <w:bCs/>
          <w:sz w:val="21"/>
          <w:szCs w:val="21"/>
          <w:lang w:val="en-US"/>
        </w:rPr>
        <w:lastRenderedPageBreak/>
        <w:t xml:space="preserve">References: </w:t>
      </w:r>
    </w:p>
    <w:p w14:paraId="6A9E289E" w14:textId="7DFCA9AA" w:rsidR="004549C6" w:rsidRPr="00B32A56" w:rsidRDefault="00B32A56" w:rsidP="00664277">
      <w:pPr>
        <w:rPr>
          <w:i/>
          <w:iCs/>
          <w:sz w:val="20"/>
          <w:szCs w:val="20"/>
          <w:lang w:val="en-US"/>
        </w:rPr>
      </w:pPr>
      <w:r w:rsidRPr="00B32A56">
        <w:rPr>
          <w:i/>
          <w:iCs/>
          <w:sz w:val="20"/>
          <w:szCs w:val="20"/>
          <w:lang w:val="en-US"/>
        </w:rPr>
        <w:t>Collaborators</w:t>
      </w:r>
    </w:p>
    <w:p w14:paraId="2367868D" w14:textId="77777777" w:rsidR="00B32A56" w:rsidRPr="00B32A56" w:rsidRDefault="00B32A56" w:rsidP="00B32A56">
      <w:pPr>
        <w:spacing w:after="80"/>
        <w:rPr>
          <w:sz w:val="20"/>
          <w:szCs w:val="20"/>
          <w:lang w:val="en-US"/>
        </w:rPr>
      </w:pPr>
      <w:r w:rsidRPr="00B32A56">
        <w:rPr>
          <w:sz w:val="20"/>
          <w:szCs w:val="20"/>
          <w:lang w:val="en-US"/>
        </w:rPr>
        <w:t xml:space="preserve">As this project is an extension of an attempt at a Competition Submission, competition team members played a role in preliminary project scoping and data processing. </w:t>
      </w:r>
    </w:p>
    <w:p w14:paraId="764E47C3" w14:textId="78C6A7E7" w:rsidR="00B32A56" w:rsidRDefault="00B32A56" w:rsidP="00B32A56">
      <w:pPr>
        <w:spacing w:line="288" w:lineRule="auto"/>
        <w:rPr>
          <w:sz w:val="20"/>
          <w:szCs w:val="20"/>
          <w:lang w:val="en-US"/>
        </w:rPr>
      </w:pPr>
      <w:r w:rsidRPr="00B32A56">
        <w:rPr>
          <w:sz w:val="20"/>
          <w:szCs w:val="20"/>
          <w:lang w:val="en-US"/>
        </w:rPr>
        <w:t xml:space="preserve">Team Members </w:t>
      </w:r>
      <w:r>
        <w:rPr>
          <w:sz w:val="20"/>
          <w:szCs w:val="20"/>
          <w:lang w:val="en-US"/>
        </w:rPr>
        <w:t>include</w:t>
      </w:r>
      <w:r w:rsidR="00504507">
        <w:rPr>
          <w:sz w:val="20"/>
          <w:szCs w:val="20"/>
          <w:lang w:val="en-US"/>
        </w:rPr>
        <w:t>:</w:t>
      </w:r>
      <w:r>
        <w:rPr>
          <w:sz w:val="20"/>
          <w:szCs w:val="20"/>
          <w:lang w:val="en-US"/>
        </w:rPr>
        <w:t xml:space="preserve"> </w:t>
      </w:r>
      <w:r w:rsidRPr="00B32A56">
        <w:rPr>
          <w:sz w:val="20"/>
          <w:szCs w:val="20"/>
        </w:rPr>
        <w:t>Björn Lütjens</w:t>
      </w:r>
      <w:r w:rsidRPr="00B32A56">
        <w:rPr>
          <w:sz w:val="20"/>
          <w:szCs w:val="20"/>
          <w:lang w:val="en-US"/>
        </w:rPr>
        <w:t xml:space="preserve"> {</w:t>
      </w:r>
      <w:r w:rsidRPr="00B32A56">
        <w:rPr>
          <w:sz w:val="20"/>
          <w:szCs w:val="20"/>
        </w:rPr>
        <w:t>lutjens@mit.edu</w:t>
      </w:r>
      <w:r w:rsidRPr="00B32A56">
        <w:rPr>
          <w:sz w:val="20"/>
          <w:szCs w:val="20"/>
          <w:lang w:val="en-US"/>
        </w:rPr>
        <w:t xml:space="preserve">}; </w:t>
      </w:r>
      <w:r w:rsidRPr="00B32A56">
        <w:rPr>
          <w:sz w:val="20"/>
          <w:szCs w:val="20"/>
        </w:rPr>
        <w:t>Becca Browder</w:t>
      </w:r>
      <w:r w:rsidRPr="00B32A56">
        <w:rPr>
          <w:sz w:val="20"/>
          <w:szCs w:val="20"/>
          <w:lang w:val="en-US"/>
        </w:rPr>
        <w:t xml:space="preserve"> </w:t>
      </w:r>
      <w:r w:rsidRPr="00504507">
        <w:rPr>
          <w:sz w:val="20"/>
          <w:szCs w:val="20"/>
          <w:lang w:val="en-US"/>
        </w:rPr>
        <w:t>{bbrowder@mit.edu}</w:t>
      </w:r>
    </w:p>
    <w:p w14:paraId="25F1FD5D" w14:textId="77777777" w:rsidR="00B32A56" w:rsidRPr="00B32A56" w:rsidRDefault="00B32A56" w:rsidP="00B32A56">
      <w:pPr>
        <w:spacing w:line="288" w:lineRule="auto"/>
        <w:rPr>
          <w:sz w:val="10"/>
          <w:szCs w:val="10"/>
          <w:lang w:val="en-US"/>
        </w:rPr>
      </w:pPr>
    </w:p>
    <w:p w14:paraId="1C2AF437" w14:textId="50892A36" w:rsidR="004549C6" w:rsidRPr="00B32A56" w:rsidRDefault="004549C6" w:rsidP="00664277">
      <w:pPr>
        <w:rPr>
          <w:i/>
          <w:iCs/>
          <w:sz w:val="20"/>
          <w:szCs w:val="20"/>
          <w:lang w:val="en-US"/>
        </w:rPr>
      </w:pPr>
      <w:r w:rsidRPr="00B32A56">
        <w:rPr>
          <w:i/>
          <w:iCs/>
          <w:sz w:val="20"/>
          <w:szCs w:val="20"/>
          <w:lang w:val="en-US"/>
        </w:rPr>
        <w:t xml:space="preserve">Neon Data References </w:t>
      </w:r>
    </w:p>
    <w:p w14:paraId="5C3C23BF"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DP1.30010.001, High-resolution orthorectified camera imagery. Provisional data downloaded from http://data.neonscience.org on March 4, 2020. Battelle, Boulder, CO, USA NEON. 2020. </w:t>
      </w:r>
    </w:p>
    <w:p w14:paraId="0A343B65"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DP1.30003.001, Discrete return LiDAR point cloud. Provisional data downloaded from http://data.neonscience.org on March 4, 2020. Battelle, Boulder, CO, USA NEON. 2020. </w:t>
      </w:r>
    </w:p>
    <w:p w14:paraId="10D73F7A"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DP1.10098.001, Woody plant vegetation structure. Provisional data downloaded from http://data.neonscience.org on March 4, 2020. Battelle, Boulder, CO, USA NEON. 2020. </w:t>
      </w:r>
    </w:p>
    <w:p w14:paraId="2CAADE20" w14:textId="77777777" w:rsidR="004549C6" w:rsidRPr="004549C6" w:rsidRDefault="004549C6" w:rsidP="00B32A56">
      <w:pPr>
        <w:spacing w:after="80"/>
        <w:ind w:left="426" w:hanging="426"/>
        <w:rPr>
          <w:sz w:val="20"/>
          <w:szCs w:val="20"/>
        </w:rPr>
      </w:pPr>
      <w:r w:rsidRPr="004549C6">
        <w:rPr>
          <w:sz w:val="20"/>
          <w:szCs w:val="20"/>
        </w:rPr>
        <w:t xml:space="preserve">National Ecological Observatory Network. 2020. Data Product DP3.30015.001, Ecosystem structure. Provisional data downloaded from http://data.neonscience.org on March 4, 2020. Battelle, Boulder, CO, USA NEON. 2020. </w:t>
      </w:r>
    </w:p>
    <w:p w14:paraId="629A14AC" w14:textId="77777777" w:rsidR="004549C6" w:rsidRDefault="004549C6" w:rsidP="00B32A56">
      <w:pPr>
        <w:spacing w:after="80"/>
        <w:rPr>
          <w:sz w:val="21"/>
          <w:szCs w:val="21"/>
          <w:lang w:val="en-US"/>
        </w:rPr>
      </w:pPr>
    </w:p>
    <w:p w14:paraId="42AEDA82" w14:textId="77777777" w:rsidR="004549C6" w:rsidRPr="004549C6" w:rsidRDefault="004549C6" w:rsidP="00664277">
      <w:pPr>
        <w:rPr>
          <w:sz w:val="21"/>
          <w:szCs w:val="21"/>
          <w:lang w:val="en-US"/>
        </w:rPr>
      </w:pPr>
    </w:p>
    <w:sectPr w:rsidR="004549C6" w:rsidRPr="004549C6" w:rsidSect="00664277">
      <w:headerReference w:type="default" r:id="rId14"/>
      <w:headerReference w:type="first" r:id="rId1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ora Ozaltun" w:date="2021-08-26T22:12:00Z" w:initials="BO">
    <w:p w14:paraId="2960114E" w14:textId="079B4347" w:rsidR="005462BD" w:rsidRPr="005462BD" w:rsidRDefault="005462BD">
      <w:pPr>
        <w:pStyle w:val="CommentText"/>
        <w:rPr>
          <w:lang w:val="en-US"/>
        </w:rPr>
      </w:pPr>
      <w:r>
        <w:rPr>
          <w:rStyle w:val="CommentReference"/>
        </w:rPr>
        <w:annotationRef/>
      </w:r>
      <w:r>
        <w:rPr>
          <w:lang w:val="en-US"/>
        </w:rPr>
        <w:t xml:space="preserve">Should we do some hyper-parameter tuning? I am indifferent, but happy to do run something that tunes some parameters of maybe the best performing model?? </w:t>
      </w:r>
    </w:p>
  </w:comment>
  <w:comment w:id="1" w:author="Bora Ozaltun" w:date="2021-08-26T22:22:00Z" w:initials="BO">
    <w:p w14:paraId="6A2C2CF6" w14:textId="168F8FF3" w:rsidR="00E56D2B" w:rsidRPr="00E56D2B" w:rsidRDefault="00E56D2B">
      <w:pPr>
        <w:pStyle w:val="CommentText"/>
        <w:rPr>
          <w:lang w:val="en-US"/>
        </w:rPr>
      </w:pPr>
      <w:r>
        <w:rPr>
          <w:rStyle w:val="CommentReference"/>
        </w:rPr>
        <w:annotationRef/>
      </w:r>
      <w:r>
        <w:rPr>
          <w:lang w:val="en-US"/>
        </w:rPr>
        <w:t xml:space="preserve">Wondering if I am doing the right thing here </w:t>
      </w:r>
      <w:proofErr w:type="spellStart"/>
      <w:r>
        <w:rPr>
          <w:lang w:val="en-US"/>
        </w:rPr>
        <w:t>tbh</w:t>
      </w:r>
      <w:proofErr w:type="spellEnd"/>
      <w:r>
        <w:rPr>
          <w:lang w:val="en-US"/>
        </w:rPr>
        <w:t xml:space="preserve">. I think This might not be the correct thing to report. </w:t>
      </w:r>
      <w:r>
        <w:rPr>
          <w:lang w:val="en-US"/>
        </w:rPr>
        <w:t>I will think about it and get back to you!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60114E" w15:done="0"/>
  <w15:commentEx w15:paraId="6A2C2C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2905B" w16cex:dateUtc="2021-08-27T02:12:00Z"/>
  <w16cex:commentExtensible w16cex:durableId="24D292B7" w16cex:dateUtc="2021-08-27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60114E" w16cid:durableId="24D2905B"/>
  <w16cid:commentId w16cid:paraId="6A2C2CF6" w16cid:durableId="24D292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867DE" w14:textId="77777777" w:rsidR="00913AE6" w:rsidRDefault="00913AE6" w:rsidP="00664277">
      <w:r>
        <w:separator/>
      </w:r>
    </w:p>
  </w:endnote>
  <w:endnote w:type="continuationSeparator" w:id="0">
    <w:p w14:paraId="18A1E44E" w14:textId="77777777" w:rsidR="00913AE6" w:rsidRDefault="00913AE6" w:rsidP="0066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ȂȂЂĀāȁȂȂȂȂȂĂȂȂȂ␄翿"/>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16A34" w14:textId="77777777" w:rsidR="00913AE6" w:rsidRDefault="00913AE6" w:rsidP="00664277">
      <w:r>
        <w:separator/>
      </w:r>
    </w:p>
  </w:footnote>
  <w:footnote w:type="continuationSeparator" w:id="0">
    <w:p w14:paraId="5CD0EE24" w14:textId="77777777" w:rsidR="00913AE6" w:rsidRDefault="00913AE6" w:rsidP="0066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27D0" w14:textId="08743F92" w:rsidR="00664277" w:rsidRP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C50D" w14:textId="6CA3F70D" w:rsidR="00664277" w:rsidRPr="00664277" w:rsidRDefault="00664277" w:rsidP="00664277">
    <w:pPr>
      <w:pStyle w:val="Header"/>
      <w:rPr>
        <w:rFonts w:ascii="Times New Roman" w:hAnsi="Times New Roman" w:cs="Times New Roman"/>
        <w:b/>
        <w:bCs/>
        <w:sz w:val="22"/>
        <w:szCs w:val="22"/>
        <w:lang w:val="en-US"/>
      </w:rPr>
    </w:pPr>
    <w:r w:rsidRPr="00664277">
      <w:rPr>
        <w:rFonts w:ascii="Times New Roman" w:hAnsi="Times New Roman" w:cs="Times New Roman"/>
        <w:b/>
        <w:bCs/>
        <w:sz w:val="22"/>
        <w:szCs w:val="22"/>
        <w:lang w:val="en-US"/>
      </w:rPr>
      <w:t xml:space="preserve">6.883 Modelling with Machine Learning </w:t>
    </w:r>
  </w:p>
  <w:p w14:paraId="41AB4F7A" w14:textId="77777777" w:rsidR="00664277" w:rsidRPr="00664277" w:rsidRDefault="00664277" w:rsidP="00664277">
    <w:pPr>
      <w:pStyle w:val="Header"/>
      <w:rPr>
        <w:rFonts w:ascii="Times New Roman" w:hAnsi="Times New Roman" w:cs="Times New Roman"/>
        <w:sz w:val="10"/>
        <w:szCs w:val="10"/>
        <w:lang w:val="en-US"/>
      </w:rPr>
    </w:pPr>
  </w:p>
  <w:p w14:paraId="6414C74C" w14:textId="77777777" w:rsid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Tree Classification via Hyperspectral Imagery:</w:t>
    </w:r>
  </w:p>
  <w:p w14:paraId="0C2E8F7F" w14:textId="6949A1C9" w:rsidR="00664277" w:rsidRDefault="00664277" w:rsidP="00664277">
    <w:pPr>
      <w:pStyle w:val="Header"/>
      <w:rPr>
        <w:rFonts w:ascii="Times New Roman" w:hAnsi="Times New Roman" w:cs="Times New Roman"/>
        <w:lang w:val="en-US"/>
      </w:rPr>
    </w:pPr>
    <w:r>
      <w:rPr>
        <w:rFonts w:ascii="Times New Roman" w:hAnsi="Times New Roman" w:cs="Times New Roman"/>
        <w:lang w:val="en-US"/>
      </w:rPr>
      <w:t xml:space="preserve">Applying an SVM Classifier </w:t>
    </w:r>
    <w:r w:rsidRPr="00664277">
      <w:rPr>
        <w:rFonts w:ascii="Times New Roman" w:hAnsi="Times New Roman" w:cs="Times New Roman"/>
        <w:lang w:val="en-US"/>
      </w:rPr>
      <w:t xml:space="preserve"> </w:t>
    </w:r>
  </w:p>
  <w:p w14:paraId="3BE8B9F2" w14:textId="77777777" w:rsidR="00664277" w:rsidRPr="00664277" w:rsidRDefault="00664277" w:rsidP="00664277">
    <w:pPr>
      <w:pStyle w:val="Header"/>
      <w:rPr>
        <w:rFonts w:ascii="Times New Roman" w:hAnsi="Times New Roman" w:cs="Times New Roman"/>
        <w:sz w:val="18"/>
        <w:szCs w:val="18"/>
        <w:lang w:val="en-US"/>
      </w:rPr>
    </w:pPr>
  </w:p>
  <w:p w14:paraId="727D1060" w14:textId="0E78513B" w:rsidR="00664277" w:rsidRPr="00664277" w:rsidRDefault="00664277" w:rsidP="00664277">
    <w:pPr>
      <w:pStyle w:val="Header"/>
      <w:rPr>
        <w:rFonts w:ascii="Times New Roman" w:hAnsi="Times New Roman" w:cs="Times New Roman"/>
        <w:sz w:val="20"/>
        <w:szCs w:val="20"/>
        <w:lang w:val="en-US"/>
      </w:rPr>
    </w:pPr>
    <w:r w:rsidRPr="00664277">
      <w:rPr>
        <w:rFonts w:ascii="Times New Roman" w:hAnsi="Times New Roman" w:cs="Times New Roman"/>
        <w:sz w:val="20"/>
        <w:szCs w:val="20"/>
        <w:lang w:val="en-US"/>
      </w:rPr>
      <w:t>Author: Lama Aoudi, laoudi@mit.edu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224"/>
    <w:multiLevelType w:val="hybridMultilevel"/>
    <w:tmpl w:val="52F4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9F1"/>
    <w:multiLevelType w:val="hybridMultilevel"/>
    <w:tmpl w:val="555C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61E0C"/>
    <w:multiLevelType w:val="hybridMultilevel"/>
    <w:tmpl w:val="C4DE2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92718"/>
    <w:multiLevelType w:val="multilevel"/>
    <w:tmpl w:val="0FB4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A1A6A"/>
    <w:multiLevelType w:val="hybridMultilevel"/>
    <w:tmpl w:val="DACE8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F35E3"/>
    <w:multiLevelType w:val="hybridMultilevel"/>
    <w:tmpl w:val="1D40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0421A8"/>
    <w:multiLevelType w:val="multilevel"/>
    <w:tmpl w:val="B838C7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62657CD9"/>
    <w:multiLevelType w:val="hybridMultilevel"/>
    <w:tmpl w:val="78AE3C6C"/>
    <w:lvl w:ilvl="0" w:tplc="BC860D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0422E"/>
    <w:multiLevelType w:val="hybridMultilevel"/>
    <w:tmpl w:val="1D5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8"/>
  </w:num>
  <w:num w:numId="5">
    <w:abstractNumId w:val="4"/>
  </w:num>
  <w:num w:numId="6">
    <w:abstractNumId w:val="3"/>
  </w:num>
  <w:num w:numId="7">
    <w:abstractNumId w:val="6"/>
  </w:num>
  <w:num w:numId="8">
    <w:abstractNumId w:val="2"/>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ra Ozaltun">
    <w15:presenceInfo w15:providerId="AD" w15:userId="S::ozaltun@mit.edu::f5c75acd-4830-4844-94ff-dc684fb046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77"/>
    <w:rsid w:val="000F0F7C"/>
    <w:rsid w:val="00136336"/>
    <w:rsid w:val="00274F48"/>
    <w:rsid w:val="002B5194"/>
    <w:rsid w:val="002C7DA7"/>
    <w:rsid w:val="002E1879"/>
    <w:rsid w:val="003415C9"/>
    <w:rsid w:val="00351626"/>
    <w:rsid w:val="003C05C4"/>
    <w:rsid w:val="00411FB3"/>
    <w:rsid w:val="00454536"/>
    <w:rsid w:val="004549C6"/>
    <w:rsid w:val="00504507"/>
    <w:rsid w:val="00525D53"/>
    <w:rsid w:val="005462BD"/>
    <w:rsid w:val="00546B4C"/>
    <w:rsid w:val="005837DD"/>
    <w:rsid w:val="005B5B8E"/>
    <w:rsid w:val="005E69D0"/>
    <w:rsid w:val="0066061D"/>
    <w:rsid w:val="00664277"/>
    <w:rsid w:val="006B09D7"/>
    <w:rsid w:val="00732C35"/>
    <w:rsid w:val="00762310"/>
    <w:rsid w:val="008265EB"/>
    <w:rsid w:val="008A3C33"/>
    <w:rsid w:val="008E4A7C"/>
    <w:rsid w:val="00913AE6"/>
    <w:rsid w:val="00953C4F"/>
    <w:rsid w:val="00953FCE"/>
    <w:rsid w:val="009549BE"/>
    <w:rsid w:val="00955D9B"/>
    <w:rsid w:val="009A3589"/>
    <w:rsid w:val="00A3314A"/>
    <w:rsid w:val="00AF683B"/>
    <w:rsid w:val="00AF6E84"/>
    <w:rsid w:val="00B14993"/>
    <w:rsid w:val="00B32A56"/>
    <w:rsid w:val="00B5494B"/>
    <w:rsid w:val="00BA10F5"/>
    <w:rsid w:val="00BC32BF"/>
    <w:rsid w:val="00C20711"/>
    <w:rsid w:val="00C363B8"/>
    <w:rsid w:val="00C542DF"/>
    <w:rsid w:val="00C61C61"/>
    <w:rsid w:val="00CA5DA1"/>
    <w:rsid w:val="00D115AD"/>
    <w:rsid w:val="00D366D6"/>
    <w:rsid w:val="00D75150"/>
    <w:rsid w:val="00DB6F1F"/>
    <w:rsid w:val="00E26F5E"/>
    <w:rsid w:val="00E2772C"/>
    <w:rsid w:val="00E56D2B"/>
    <w:rsid w:val="00EF57E8"/>
    <w:rsid w:val="00FC45FA"/>
    <w:rsid w:val="00FF093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3AC3B"/>
  <w15:chartTrackingRefBased/>
  <w15:docId w15:val="{C6A2E656-8C3E-CF49-A1D4-3AC5B5A3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8E"/>
    <w:rPr>
      <w:rFonts w:ascii="Times New Roman" w:eastAsia="Times New Roman" w:hAnsi="Times New Roman" w:cs="Times New Roman"/>
    </w:rPr>
  </w:style>
  <w:style w:type="paragraph" w:styleId="Heading1">
    <w:name w:val="heading 1"/>
    <w:basedOn w:val="Normal"/>
    <w:next w:val="Normal"/>
    <w:link w:val="Heading1Char"/>
    <w:uiPriority w:val="9"/>
    <w:qFormat/>
    <w:rsid w:val="00351626"/>
    <w:pPr>
      <w:keepNext/>
      <w:keepLines/>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351626"/>
    <w:pPr>
      <w:keepNext/>
      <w:keepLines/>
      <w:spacing w:before="240" w:after="240"/>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351626"/>
    <w:pPr>
      <w:keepNext/>
      <w:keepLines/>
      <w:spacing w:before="160" w:after="120"/>
      <w:ind w:left="720"/>
      <w:outlineLvl w:val="2"/>
    </w:pPr>
    <w:rPr>
      <w:rFonts w:asciiTheme="majorBidi" w:eastAsiaTheme="majorEastAsia" w:hAnsiTheme="majorBidi" w:cstheme="majorBidi"/>
      <w:color w:val="000000" w:themeColor="text1"/>
      <w:sz w:val="26"/>
    </w:rPr>
  </w:style>
  <w:style w:type="paragraph" w:styleId="Heading4">
    <w:name w:val="heading 4"/>
    <w:basedOn w:val="Normal"/>
    <w:next w:val="Normal"/>
    <w:link w:val="Heading4Char"/>
    <w:autoRedefine/>
    <w:uiPriority w:val="9"/>
    <w:unhideWhenUsed/>
    <w:qFormat/>
    <w:rsid w:val="00351626"/>
    <w:pPr>
      <w:keepNext/>
      <w:keepLines/>
      <w:spacing w:before="160" w:after="120"/>
      <w:ind w:left="720"/>
      <w:outlineLvl w:val="3"/>
    </w:pPr>
    <w:rPr>
      <w:rFonts w:asciiTheme="majorBidi" w:eastAsiaTheme="majorEastAsia" w:hAnsiTheme="majorBid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26"/>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351626"/>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rsid w:val="00351626"/>
    <w:rPr>
      <w:rFonts w:asciiTheme="majorBidi" w:eastAsiaTheme="majorEastAsia" w:hAnsiTheme="majorBidi" w:cstheme="majorBidi"/>
      <w:color w:val="000000" w:themeColor="text1"/>
      <w:sz w:val="26"/>
    </w:rPr>
  </w:style>
  <w:style w:type="character" w:customStyle="1" w:styleId="Heading4Char">
    <w:name w:val="Heading 4 Char"/>
    <w:basedOn w:val="DefaultParagraphFont"/>
    <w:link w:val="Heading4"/>
    <w:uiPriority w:val="9"/>
    <w:rsid w:val="00351626"/>
    <w:rPr>
      <w:rFonts w:asciiTheme="majorBidi" w:eastAsiaTheme="majorEastAsia" w:hAnsiTheme="majorBidi" w:cstheme="majorBidi"/>
      <w:i/>
      <w:iCs/>
      <w:color w:val="000000" w:themeColor="text1"/>
    </w:rPr>
  </w:style>
  <w:style w:type="paragraph" w:customStyle="1" w:styleId="FigureName">
    <w:name w:val="Figure Name"/>
    <w:basedOn w:val="Normal"/>
    <w:link w:val="FigureNameChar"/>
    <w:qFormat/>
    <w:rsid w:val="00351626"/>
    <w:pPr>
      <w:spacing w:before="120" w:after="120"/>
      <w:ind w:right="4"/>
      <w:jc w:val="center"/>
    </w:pPr>
    <w:rPr>
      <w:rFonts w:ascii="Times" w:eastAsiaTheme="minorHAnsi" w:hAnsi="Times" w:cstheme="minorBidi"/>
      <w:b/>
      <w:bCs/>
      <w:sz w:val="21"/>
      <w:szCs w:val="21"/>
    </w:rPr>
  </w:style>
  <w:style w:type="character" w:customStyle="1" w:styleId="FigureNameChar">
    <w:name w:val="Figure Name Char"/>
    <w:basedOn w:val="DefaultParagraphFont"/>
    <w:link w:val="FigureName"/>
    <w:rsid w:val="00351626"/>
    <w:rPr>
      <w:rFonts w:ascii="Times" w:hAnsi="Times"/>
      <w:b/>
      <w:bCs/>
      <w:sz w:val="21"/>
      <w:szCs w:val="21"/>
    </w:rPr>
  </w:style>
  <w:style w:type="paragraph" w:styleId="Header">
    <w:name w:val="header"/>
    <w:basedOn w:val="Normal"/>
    <w:link w:val="Head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64277"/>
  </w:style>
  <w:style w:type="paragraph" w:styleId="Footer">
    <w:name w:val="footer"/>
    <w:basedOn w:val="Normal"/>
    <w:link w:val="Foot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64277"/>
  </w:style>
  <w:style w:type="paragraph" w:styleId="ListParagraph">
    <w:name w:val="List Paragraph"/>
    <w:basedOn w:val="Normal"/>
    <w:uiPriority w:val="34"/>
    <w:qFormat/>
    <w:rsid w:val="0066427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53FCE"/>
    <w:rPr>
      <w:color w:val="0563C1" w:themeColor="hyperlink"/>
      <w:u w:val="single"/>
    </w:rPr>
  </w:style>
  <w:style w:type="character" w:styleId="UnresolvedMention">
    <w:name w:val="Unresolved Mention"/>
    <w:basedOn w:val="DefaultParagraphFont"/>
    <w:uiPriority w:val="99"/>
    <w:semiHidden/>
    <w:unhideWhenUsed/>
    <w:rsid w:val="00953FCE"/>
    <w:rPr>
      <w:color w:val="605E5C"/>
      <w:shd w:val="clear" w:color="auto" w:fill="E1DFDD"/>
    </w:rPr>
  </w:style>
  <w:style w:type="character" w:styleId="CommentReference">
    <w:name w:val="annotation reference"/>
    <w:basedOn w:val="DefaultParagraphFont"/>
    <w:uiPriority w:val="99"/>
    <w:semiHidden/>
    <w:unhideWhenUsed/>
    <w:rsid w:val="00953FCE"/>
    <w:rPr>
      <w:sz w:val="16"/>
      <w:szCs w:val="16"/>
    </w:rPr>
  </w:style>
  <w:style w:type="paragraph" w:styleId="CommentText">
    <w:name w:val="annotation text"/>
    <w:basedOn w:val="Normal"/>
    <w:link w:val="CommentTextChar"/>
    <w:uiPriority w:val="99"/>
    <w:semiHidden/>
    <w:unhideWhenUsed/>
    <w:rsid w:val="00953FC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53FCE"/>
    <w:rPr>
      <w:sz w:val="20"/>
      <w:szCs w:val="20"/>
    </w:rPr>
  </w:style>
  <w:style w:type="paragraph" w:styleId="CommentSubject">
    <w:name w:val="annotation subject"/>
    <w:basedOn w:val="CommentText"/>
    <w:next w:val="CommentText"/>
    <w:link w:val="CommentSubjectChar"/>
    <w:uiPriority w:val="99"/>
    <w:semiHidden/>
    <w:unhideWhenUsed/>
    <w:rsid w:val="00953FCE"/>
    <w:rPr>
      <w:b/>
      <w:bCs/>
    </w:rPr>
  </w:style>
  <w:style w:type="character" w:customStyle="1" w:styleId="CommentSubjectChar">
    <w:name w:val="Comment Subject Char"/>
    <w:basedOn w:val="CommentTextChar"/>
    <w:link w:val="CommentSubject"/>
    <w:uiPriority w:val="99"/>
    <w:semiHidden/>
    <w:rsid w:val="00953FCE"/>
    <w:rPr>
      <w:b/>
      <w:bCs/>
      <w:sz w:val="20"/>
      <w:szCs w:val="20"/>
    </w:rPr>
  </w:style>
  <w:style w:type="character" w:customStyle="1" w:styleId="html-italic">
    <w:name w:val="html-italic"/>
    <w:basedOn w:val="DefaultParagraphFont"/>
    <w:rsid w:val="00D366D6"/>
  </w:style>
  <w:style w:type="paragraph" w:styleId="NormalWeb">
    <w:name w:val="Normal (Web)"/>
    <w:basedOn w:val="Normal"/>
    <w:uiPriority w:val="99"/>
    <w:semiHidden/>
    <w:unhideWhenUsed/>
    <w:rsid w:val="00AF683B"/>
    <w:pPr>
      <w:spacing w:before="100" w:beforeAutospacing="1" w:after="100" w:afterAutospacing="1"/>
    </w:pPr>
  </w:style>
  <w:style w:type="character" w:styleId="FollowedHyperlink">
    <w:name w:val="FollowedHyperlink"/>
    <w:basedOn w:val="DefaultParagraphFont"/>
    <w:uiPriority w:val="99"/>
    <w:semiHidden/>
    <w:unhideWhenUsed/>
    <w:rsid w:val="00B32A56"/>
    <w:rPr>
      <w:color w:val="954F72" w:themeColor="followedHyperlink"/>
      <w:u w:val="single"/>
    </w:rPr>
  </w:style>
  <w:style w:type="character" w:styleId="PlaceholderText">
    <w:name w:val="Placeholder Text"/>
    <w:basedOn w:val="DefaultParagraphFont"/>
    <w:uiPriority w:val="99"/>
    <w:semiHidden/>
    <w:rsid w:val="00EF57E8"/>
    <w:rPr>
      <w:color w:val="808080"/>
    </w:rPr>
  </w:style>
  <w:style w:type="paragraph" w:styleId="FootnoteText">
    <w:name w:val="footnote text"/>
    <w:basedOn w:val="Normal"/>
    <w:link w:val="FootnoteTextChar"/>
    <w:uiPriority w:val="99"/>
    <w:semiHidden/>
    <w:unhideWhenUsed/>
    <w:rsid w:val="00525D53"/>
    <w:rPr>
      <w:sz w:val="20"/>
      <w:szCs w:val="20"/>
    </w:rPr>
  </w:style>
  <w:style w:type="character" w:customStyle="1" w:styleId="FootnoteTextChar">
    <w:name w:val="Footnote Text Char"/>
    <w:basedOn w:val="DefaultParagraphFont"/>
    <w:link w:val="FootnoteText"/>
    <w:uiPriority w:val="99"/>
    <w:semiHidden/>
    <w:rsid w:val="00525D5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25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826">
      <w:bodyDiv w:val="1"/>
      <w:marLeft w:val="0"/>
      <w:marRight w:val="0"/>
      <w:marTop w:val="0"/>
      <w:marBottom w:val="0"/>
      <w:divBdr>
        <w:top w:val="none" w:sz="0" w:space="0" w:color="auto"/>
        <w:left w:val="none" w:sz="0" w:space="0" w:color="auto"/>
        <w:bottom w:val="none" w:sz="0" w:space="0" w:color="auto"/>
        <w:right w:val="none" w:sz="0" w:space="0" w:color="auto"/>
      </w:divBdr>
      <w:divsChild>
        <w:div w:id="1882357545">
          <w:marLeft w:val="0"/>
          <w:marRight w:val="0"/>
          <w:marTop w:val="0"/>
          <w:marBottom w:val="0"/>
          <w:divBdr>
            <w:top w:val="none" w:sz="0" w:space="0" w:color="auto"/>
            <w:left w:val="none" w:sz="0" w:space="0" w:color="auto"/>
            <w:bottom w:val="none" w:sz="0" w:space="0" w:color="auto"/>
            <w:right w:val="none" w:sz="0" w:space="0" w:color="auto"/>
          </w:divBdr>
          <w:divsChild>
            <w:div w:id="102918488">
              <w:marLeft w:val="0"/>
              <w:marRight w:val="0"/>
              <w:marTop w:val="0"/>
              <w:marBottom w:val="0"/>
              <w:divBdr>
                <w:top w:val="none" w:sz="0" w:space="0" w:color="auto"/>
                <w:left w:val="none" w:sz="0" w:space="0" w:color="auto"/>
                <w:bottom w:val="none" w:sz="0" w:space="0" w:color="auto"/>
                <w:right w:val="none" w:sz="0" w:space="0" w:color="auto"/>
              </w:divBdr>
              <w:divsChild>
                <w:div w:id="238638079">
                  <w:marLeft w:val="0"/>
                  <w:marRight w:val="0"/>
                  <w:marTop w:val="0"/>
                  <w:marBottom w:val="0"/>
                  <w:divBdr>
                    <w:top w:val="none" w:sz="0" w:space="0" w:color="auto"/>
                    <w:left w:val="none" w:sz="0" w:space="0" w:color="auto"/>
                    <w:bottom w:val="none" w:sz="0" w:space="0" w:color="auto"/>
                    <w:right w:val="none" w:sz="0" w:space="0" w:color="auto"/>
                  </w:divBdr>
                  <w:divsChild>
                    <w:div w:id="3920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4641">
      <w:bodyDiv w:val="1"/>
      <w:marLeft w:val="0"/>
      <w:marRight w:val="0"/>
      <w:marTop w:val="0"/>
      <w:marBottom w:val="0"/>
      <w:divBdr>
        <w:top w:val="none" w:sz="0" w:space="0" w:color="auto"/>
        <w:left w:val="none" w:sz="0" w:space="0" w:color="auto"/>
        <w:bottom w:val="none" w:sz="0" w:space="0" w:color="auto"/>
        <w:right w:val="none" w:sz="0" w:space="0" w:color="auto"/>
      </w:divBdr>
    </w:div>
    <w:div w:id="230776649">
      <w:bodyDiv w:val="1"/>
      <w:marLeft w:val="0"/>
      <w:marRight w:val="0"/>
      <w:marTop w:val="0"/>
      <w:marBottom w:val="0"/>
      <w:divBdr>
        <w:top w:val="none" w:sz="0" w:space="0" w:color="auto"/>
        <w:left w:val="none" w:sz="0" w:space="0" w:color="auto"/>
        <w:bottom w:val="none" w:sz="0" w:space="0" w:color="auto"/>
        <w:right w:val="none" w:sz="0" w:space="0" w:color="auto"/>
      </w:divBdr>
    </w:div>
    <w:div w:id="255484282">
      <w:bodyDiv w:val="1"/>
      <w:marLeft w:val="0"/>
      <w:marRight w:val="0"/>
      <w:marTop w:val="0"/>
      <w:marBottom w:val="0"/>
      <w:divBdr>
        <w:top w:val="none" w:sz="0" w:space="0" w:color="auto"/>
        <w:left w:val="none" w:sz="0" w:space="0" w:color="auto"/>
        <w:bottom w:val="none" w:sz="0" w:space="0" w:color="auto"/>
        <w:right w:val="none" w:sz="0" w:space="0" w:color="auto"/>
      </w:divBdr>
    </w:div>
    <w:div w:id="395394113">
      <w:bodyDiv w:val="1"/>
      <w:marLeft w:val="0"/>
      <w:marRight w:val="0"/>
      <w:marTop w:val="0"/>
      <w:marBottom w:val="0"/>
      <w:divBdr>
        <w:top w:val="none" w:sz="0" w:space="0" w:color="auto"/>
        <w:left w:val="none" w:sz="0" w:space="0" w:color="auto"/>
        <w:bottom w:val="none" w:sz="0" w:space="0" w:color="auto"/>
        <w:right w:val="none" w:sz="0" w:space="0" w:color="auto"/>
      </w:divBdr>
    </w:div>
    <w:div w:id="467165396">
      <w:bodyDiv w:val="1"/>
      <w:marLeft w:val="0"/>
      <w:marRight w:val="0"/>
      <w:marTop w:val="0"/>
      <w:marBottom w:val="0"/>
      <w:divBdr>
        <w:top w:val="none" w:sz="0" w:space="0" w:color="auto"/>
        <w:left w:val="none" w:sz="0" w:space="0" w:color="auto"/>
        <w:bottom w:val="none" w:sz="0" w:space="0" w:color="auto"/>
        <w:right w:val="none" w:sz="0" w:space="0" w:color="auto"/>
      </w:divBdr>
    </w:div>
    <w:div w:id="505441854">
      <w:bodyDiv w:val="1"/>
      <w:marLeft w:val="0"/>
      <w:marRight w:val="0"/>
      <w:marTop w:val="0"/>
      <w:marBottom w:val="0"/>
      <w:divBdr>
        <w:top w:val="none" w:sz="0" w:space="0" w:color="auto"/>
        <w:left w:val="none" w:sz="0" w:space="0" w:color="auto"/>
        <w:bottom w:val="none" w:sz="0" w:space="0" w:color="auto"/>
        <w:right w:val="none" w:sz="0" w:space="0" w:color="auto"/>
      </w:divBdr>
    </w:div>
    <w:div w:id="797795204">
      <w:bodyDiv w:val="1"/>
      <w:marLeft w:val="0"/>
      <w:marRight w:val="0"/>
      <w:marTop w:val="0"/>
      <w:marBottom w:val="0"/>
      <w:divBdr>
        <w:top w:val="none" w:sz="0" w:space="0" w:color="auto"/>
        <w:left w:val="none" w:sz="0" w:space="0" w:color="auto"/>
        <w:bottom w:val="none" w:sz="0" w:space="0" w:color="auto"/>
        <w:right w:val="none" w:sz="0" w:space="0" w:color="auto"/>
      </w:divBdr>
    </w:div>
    <w:div w:id="808135541">
      <w:bodyDiv w:val="1"/>
      <w:marLeft w:val="0"/>
      <w:marRight w:val="0"/>
      <w:marTop w:val="0"/>
      <w:marBottom w:val="0"/>
      <w:divBdr>
        <w:top w:val="none" w:sz="0" w:space="0" w:color="auto"/>
        <w:left w:val="none" w:sz="0" w:space="0" w:color="auto"/>
        <w:bottom w:val="none" w:sz="0" w:space="0" w:color="auto"/>
        <w:right w:val="none" w:sz="0" w:space="0" w:color="auto"/>
      </w:divBdr>
    </w:div>
    <w:div w:id="809244559">
      <w:bodyDiv w:val="1"/>
      <w:marLeft w:val="0"/>
      <w:marRight w:val="0"/>
      <w:marTop w:val="0"/>
      <w:marBottom w:val="0"/>
      <w:divBdr>
        <w:top w:val="none" w:sz="0" w:space="0" w:color="auto"/>
        <w:left w:val="none" w:sz="0" w:space="0" w:color="auto"/>
        <w:bottom w:val="none" w:sz="0" w:space="0" w:color="auto"/>
        <w:right w:val="none" w:sz="0" w:space="0" w:color="auto"/>
      </w:divBdr>
    </w:div>
    <w:div w:id="912206493">
      <w:bodyDiv w:val="1"/>
      <w:marLeft w:val="0"/>
      <w:marRight w:val="0"/>
      <w:marTop w:val="0"/>
      <w:marBottom w:val="0"/>
      <w:divBdr>
        <w:top w:val="none" w:sz="0" w:space="0" w:color="auto"/>
        <w:left w:val="none" w:sz="0" w:space="0" w:color="auto"/>
        <w:bottom w:val="none" w:sz="0" w:space="0" w:color="auto"/>
        <w:right w:val="none" w:sz="0" w:space="0" w:color="auto"/>
      </w:divBdr>
    </w:div>
    <w:div w:id="1033925523">
      <w:bodyDiv w:val="1"/>
      <w:marLeft w:val="0"/>
      <w:marRight w:val="0"/>
      <w:marTop w:val="0"/>
      <w:marBottom w:val="0"/>
      <w:divBdr>
        <w:top w:val="none" w:sz="0" w:space="0" w:color="auto"/>
        <w:left w:val="none" w:sz="0" w:space="0" w:color="auto"/>
        <w:bottom w:val="none" w:sz="0" w:space="0" w:color="auto"/>
        <w:right w:val="none" w:sz="0" w:space="0" w:color="auto"/>
      </w:divBdr>
    </w:div>
    <w:div w:id="1104157680">
      <w:bodyDiv w:val="1"/>
      <w:marLeft w:val="0"/>
      <w:marRight w:val="0"/>
      <w:marTop w:val="0"/>
      <w:marBottom w:val="0"/>
      <w:divBdr>
        <w:top w:val="none" w:sz="0" w:space="0" w:color="auto"/>
        <w:left w:val="none" w:sz="0" w:space="0" w:color="auto"/>
        <w:bottom w:val="none" w:sz="0" w:space="0" w:color="auto"/>
        <w:right w:val="none" w:sz="0" w:space="0" w:color="auto"/>
      </w:divBdr>
    </w:div>
    <w:div w:id="1111629691">
      <w:bodyDiv w:val="1"/>
      <w:marLeft w:val="0"/>
      <w:marRight w:val="0"/>
      <w:marTop w:val="0"/>
      <w:marBottom w:val="0"/>
      <w:divBdr>
        <w:top w:val="none" w:sz="0" w:space="0" w:color="auto"/>
        <w:left w:val="none" w:sz="0" w:space="0" w:color="auto"/>
        <w:bottom w:val="none" w:sz="0" w:space="0" w:color="auto"/>
        <w:right w:val="none" w:sz="0" w:space="0" w:color="auto"/>
      </w:divBdr>
    </w:div>
    <w:div w:id="1141310658">
      <w:bodyDiv w:val="1"/>
      <w:marLeft w:val="0"/>
      <w:marRight w:val="0"/>
      <w:marTop w:val="0"/>
      <w:marBottom w:val="0"/>
      <w:divBdr>
        <w:top w:val="none" w:sz="0" w:space="0" w:color="auto"/>
        <w:left w:val="none" w:sz="0" w:space="0" w:color="auto"/>
        <w:bottom w:val="none" w:sz="0" w:space="0" w:color="auto"/>
        <w:right w:val="none" w:sz="0" w:space="0" w:color="auto"/>
      </w:divBdr>
      <w:divsChild>
        <w:div w:id="1582567080">
          <w:marLeft w:val="0"/>
          <w:marRight w:val="0"/>
          <w:marTop w:val="0"/>
          <w:marBottom w:val="0"/>
          <w:divBdr>
            <w:top w:val="none" w:sz="0" w:space="0" w:color="auto"/>
            <w:left w:val="none" w:sz="0" w:space="0" w:color="auto"/>
            <w:bottom w:val="none" w:sz="0" w:space="0" w:color="auto"/>
            <w:right w:val="none" w:sz="0" w:space="0" w:color="auto"/>
          </w:divBdr>
          <w:divsChild>
            <w:div w:id="1364213250">
              <w:marLeft w:val="0"/>
              <w:marRight w:val="0"/>
              <w:marTop w:val="0"/>
              <w:marBottom w:val="0"/>
              <w:divBdr>
                <w:top w:val="none" w:sz="0" w:space="0" w:color="auto"/>
                <w:left w:val="none" w:sz="0" w:space="0" w:color="auto"/>
                <w:bottom w:val="none" w:sz="0" w:space="0" w:color="auto"/>
                <w:right w:val="none" w:sz="0" w:space="0" w:color="auto"/>
              </w:divBdr>
              <w:divsChild>
                <w:div w:id="358358704">
                  <w:marLeft w:val="0"/>
                  <w:marRight w:val="0"/>
                  <w:marTop w:val="0"/>
                  <w:marBottom w:val="0"/>
                  <w:divBdr>
                    <w:top w:val="none" w:sz="0" w:space="0" w:color="auto"/>
                    <w:left w:val="none" w:sz="0" w:space="0" w:color="auto"/>
                    <w:bottom w:val="none" w:sz="0" w:space="0" w:color="auto"/>
                    <w:right w:val="none" w:sz="0" w:space="0" w:color="auto"/>
                  </w:divBdr>
                  <w:divsChild>
                    <w:div w:id="1939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747">
      <w:bodyDiv w:val="1"/>
      <w:marLeft w:val="0"/>
      <w:marRight w:val="0"/>
      <w:marTop w:val="0"/>
      <w:marBottom w:val="0"/>
      <w:divBdr>
        <w:top w:val="none" w:sz="0" w:space="0" w:color="auto"/>
        <w:left w:val="none" w:sz="0" w:space="0" w:color="auto"/>
        <w:bottom w:val="none" w:sz="0" w:space="0" w:color="auto"/>
        <w:right w:val="none" w:sz="0" w:space="0" w:color="auto"/>
      </w:divBdr>
    </w:div>
    <w:div w:id="1479767627">
      <w:bodyDiv w:val="1"/>
      <w:marLeft w:val="0"/>
      <w:marRight w:val="0"/>
      <w:marTop w:val="0"/>
      <w:marBottom w:val="0"/>
      <w:divBdr>
        <w:top w:val="none" w:sz="0" w:space="0" w:color="auto"/>
        <w:left w:val="none" w:sz="0" w:space="0" w:color="auto"/>
        <w:bottom w:val="none" w:sz="0" w:space="0" w:color="auto"/>
        <w:right w:val="none" w:sz="0" w:space="0" w:color="auto"/>
      </w:divBdr>
    </w:div>
    <w:div w:id="1675305295">
      <w:bodyDiv w:val="1"/>
      <w:marLeft w:val="0"/>
      <w:marRight w:val="0"/>
      <w:marTop w:val="0"/>
      <w:marBottom w:val="0"/>
      <w:divBdr>
        <w:top w:val="none" w:sz="0" w:space="0" w:color="auto"/>
        <w:left w:val="none" w:sz="0" w:space="0" w:color="auto"/>
        <w:bottom w:val="none" w:sz="0" w:space="0" w:color="auto"/>
        <w:right w:val="none" w:sz="0" w:space="0" w:color="auto"/>
      </w:divBdr>
      <w:divsChild>
        <w:div w:id="1028529820">
          <w:marLeft w:val="0"/>
          <w:marRight w:val="0"/>
          <w:marTop w:val="0"/>
          <w:marBottom w:val="0"/>
          <w:divBdr>
            <w:top w:val="none" w:sz="0" w:space="0" w:color="auto"/>
            <w:left w:val="none" w:sz="0" w:space="0" w:color="auto"/>
            <w:bottom w:val="none" w:sz="0" w:space="0" w:color="auto"/>
            <w:right w:val="none" w:sz="0" w:space="0" w:color="auto"/>
          </w:divBdr>
          <w:divsChild>
            <w:div w:id="2082674004">
              <w:marLeft w:val="0"/>
              <w:marRight w:val="0"/>
              <w:marTop w:val="0"/>
              <w:marBottom w:val="0"/>
              <w:divBdr>
                <w:top w:val="none" w:sz="0" w:space="0" w:color="auto"/>
                <w:left w:val="none" w:sz="0" w:space="0" w:color="auto"/>
                <w:bottom w:val="none" w:sz="0" w:space="0" w:color="auto"/>
                <w:right w:val="none" w:sz="0" w:space="0" w:color="auto"/>
              </w:divBdr>
              <w:divsChild>
                <w:div w:id="338970822">
                  <w:marLeft w:val="0"/>
                  <w:marRight w:val="0"/>
                  <w:marTop w:val="0"/>
                  <w:marBottom w:val="0"/>
                  <w:divBdr>
                    <w:top w:val="none" w:sz="0" w:space="0" w:color="auto"/>
                    <w:left w:val="none" w:sz="0" w:space="0" w:color="auto"/>
                    <w:bottom w:val="none" w:sz="0" w:space="0" w:color="auto"/>
                    <w:right w:val="none" w:sz="0" w:space="0" w:color="auto"/>
                  </w:divBdr>
                  <w:divsChild>
                    <w:div w:id="17743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38257">
      <w:bodyDiv w:val="1"/>
      <w:marLeft w:val="0"/>
      <w:marRight w:val="0"/>
      <w:marTop w:val="0"/>
      <w:marBottom w:val="0"/>
      <w:divBdr>
        <w:top w:val="none" w:sz="0" w:space="0" w:color="auto"/>
        <w:left w:val="none" w:sz="0" w:space="0" w:color="auto"/>
        <w:bottom w:val="none" w:sz="0" w:space="0" w:color="auto"/>
        <w:right w:val="none" w:sz="0" w:space="0" w:color="auto"/>
      </w:divBdr>
    </w:div>
    <w:div w:id="1868564238">
      <w:bodyDiv w:val="1"/>
      <w:marLeft w:val="0"/>
      <w:marRight w:val="0"/>
      <w:marTop w:val="0"/>
      <w:marBottom w:val="0"/>
      <w:divBdr>
        <w:top w:val="none" w:sz="0" w:space="0" w:color="auto"/>
        <w:left w:val="none" w:sz="0" w:space="0" w:color="auto"/>
        <w:bottom w:val="none" w:sz="0" w:space="0" w:color="auto"/>
        <w:right w:val="none" w:sz="0" w:space="0" w:color="auto"/>
      </w:divBdr>
    </w:div>
    <w:div w:id="1881673199">
      <w:bodyDiv w:val="1"/>
      <w:marLeft w:val="0"/>
      <w:marRight w:val="0"/>
      <w:marTop w:val="0"/>
      <w:marBottom w:val="0"/>
      <w:divBdr>
        <w:top w:val="none" w:sz="0" w:space="0" w:color="auto"/>
        <w:left w:val="none" w:sz="0" w:space="0" w:color="auto"/>
        <w:bottom w:val="none" w:sz="0" w:space="0" w:color="auto"/>
        <w:right w:val="none" w:sz="0" w:space="0" w:color="auto"/>
      </w:divBdr>
    </w:div>
    <w:div w:id="2067800917">
      <w:bodyDiv w:val="1"/>
      <w:marLeft w:val="0"/>
      <w:marRight w:val="0"/>
      <w:marTop w:val="0"/>
      <w:marBottom w:val="0"/>
      <w:divBdr>
        <w:top w:val="none" w:sz="0" w:space="0" w:color="auto"/>
        <w:left w:val="none" w:sz="0" w:space="0" w:color="auto"/>
        <w:bottom w:val="none" w:sz="0" w:space="0" w:color="auto"/>
        <w:right w:val="none" w:sz="0" w:space="0" w:color="auto"/>
      </w:divBdr>
      <w:divsChild>
        <w:div w:id="480345076">
          <w:marLeft w:val="0"/>
          <w:marRight w:val="0"/>
          <w:marTop w:val="0"/>
          <w:marBottom w:val="0"/>
          <w:divBdr>
            <w:top w:val="none" w:sz="0" w:space="0" w:color="auto"/>
            <w:left w:val="none" w:sz="0" w:space="0" w:color="auto"/>
            <w:bottom w:val="none" w:sz="0" w:space="0" w:color="auto"/>
            <w:right w:val="none" w:sz="0" w:space="0" w:color="auto"/>
          </w:divBdr>
          <w:divsChild>
            <w:div w:id="600839550">
              <w:marLeft w:val="0"/>
              <w:marRight w:val="0"/>
              <w:marTop w:val="0"/>
              <w:marBottom w:val="0"/>
              <w:divBdr>
                <w:top w:val="none" w:sz="0" w:space="0" w:color="auto"/>
                <w:left w:val="none" w:sz="0" w:space="0" w:color="auto"/>
                <w:bottom w:val="none" w:sz="0" w:space="0" w:color="auto"/>
                <w:right w:val="none" w:sz="0" w:space="0" w:color="auto"/>
              </w:divBdr>
              <w:divsChild>
                <w:div w:id="570624161">
                  <w:marLeft w:val="0"/>
                  <w:marRight w:val="0"/>
                  <w:marTop w:val="0"/>
                  <w:marBottom w:val="0"/>
                  <w:divBdr>
                    <w:top w:val="none" w:sz="0" w:space="0" w:color="auto"/>
                    <w:left w:val="none" w:sz="0" w:space="0" w:color="auto"/>
                    <w:bottom w:val="none" w:sz="0" w:space="0" w:color="auto"/>
                    <w:right w:val="none" w:sz="0" w:space="0" w:color="auto"/>
                  </w:divBdr>
                  <w:divsChild>
                    <w:div w:id="2306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trees.org/competition/"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7728-F0A8-B44D-BD49-A12EE053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4055</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Sara Aoudi</dc:creator>
  <cp:keywords/>
  <dc:description/>
  <cp:lastModifiedBy>Bora Ozaltun</cp:lastModifiedBy>
  <cp:revision>9</cp:revision>
  <dcterms:created xsi:type="dcterms:W3CDTF">2021-08-23T05:29:00Z</dcterms:created>
  <dcterms:modified xsi:type="dcterms:W3CDTF">2021-08-27T02:23:00Z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b212e3d8-6d18-3dcf-9aca-53a19165e211</vt:lpwstr>
  </property>
  <property fmtid="{D5CDD505-2E9C-101B-9397-08002B2CF9AE}" pid="24" name="Mendeley Citation Style_1">
    <vt:lpwstr>http://www.zotero.org/styles/apa</vt:lpwstr>
  </property>
</Properties>
</file>